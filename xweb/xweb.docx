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BFA" w:rsidRPr="008A0BFA" w:rsidRDefault="008A0BFA" w:rsidP="008A0BFA">
      <w:pPr>
        <w:widowControl/>
        <w:shd w:val="clear" w:color="auto" w:fill="FFFFFF"/>
        <w:spacing w:before="288" w:after="72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31"/>
          <w:szCs w:val="31"/>
        </w:rPr>
      </w:pPr>
      <w:r w:rsidRPr="008A0BFA">
        <w:rPr>
          <w:rFonts w:ascii="Helvetica" w:eastAsia="宋体" w:hAnsi="Helvetica" w:cs="Helvetica"/>
          <w:b/>
          <w:bCs/>
          <w:color w:val="000000"/>
          <w:kern w:val="0"/>
          <w:sz w:val="31"/>
          <w:szCs w:val="31"/>
        </w:rPr>
        <w:t>准备工作</w:t>
      </w:r>
    </w:p>
    <w:p w:rsidR="008A0BFA" w:rsidRPr="008A0BFA" w:rsidRDefault="008A0BFA" w:rsidP="008A0BFA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       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xweb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是个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Maven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项目，需要安装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JDK1.6+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MAVEN2.0+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。数据库目前只支持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WEB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服务器可使用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Jetty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，也可以使用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tomcat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等。</w:t>
      </w:r>
    </w:p>
    <w:p w:rsidR="008A0BFA" w:rsidRPr="008A0BFA" w:rsidRDefault="008A0BFA" w:rsidP="008A0BFA">
      <w:pPr>
        <w:widowControl/>
        <w:shd w:val="clear" w:color="auto" w:fill="FFFFFF"/>
        <w:spacing w:before="288" w:after="72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31"/>
          <w:szCs w:val="31"/>
        </w:rPr>
      </w:pPr>
      <w:r w:rsidRPr="008A0BFA">
        <w:rPr>
          <w:rFonts w:ascii="Helvetica" w:eastAsia="宋体" w:hAnsi="Helvetica" w:cs="Helvetica"/>
          <w:b/>
          <w:bCs/>
          <w:color w:val="000000"/>
          <w:kern w:val="0"/>
          <w:sz w:val="31"/>
          <w:szCs w:val="31"/>
        </w:rPr>
        <w:t>初始化数据</w:t>
      </w:r>
    </w:p>
    <w:p w:rsidR="008A0BFA" w:rsidRPr="008A0BFA" w:rsidRDefault="008A0BFA" w:rsidP="008A0BFA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       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初始化的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SQL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脚本是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src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/main/resource/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sql.mysql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目录下的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schema.sql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，包括包括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xweb_user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xweb_user_role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xweb_role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xweb_role_menu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xweb_menu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xweb_test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共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6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张表。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数据字典如下：</w:t>
      </w:r>
    </w:p>
    <w:p w:rsidR="008A0BFA" w:rsidRPr="008A0BFA" w:rsidRDefault="008A0BFA" w:rsidP="008A0BFA">
      <w:pPr>
        <w:widowControl/>
        <w:numPr>
          <w:ilvl w:val="0"/>
          <w:numId w:val="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xweb_user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用户表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/>
      </w:tblPr>
      <w:tblGrid>
        <w:gridCol w:w="1150"/>
        <w:gridCol w:w="1350"/>
        <w:gridCol w:w="950"/>
        <w:gridCol w:w="950"/>
      </w:tblGrid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主键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login_name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登录名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用户名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密码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salt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加密密文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VARCHAR(128)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邮箱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状态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staff_no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工号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VARCHAR(128)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电话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VARCHAR(128)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手机号</w:t>
            </w:r>
          </w:p>
        </w:tc>
      </w:tr>
    </w:tbl>
    <w:p w:rsidR="008A0BFA" w:rsidRPr="008A0BFA" w:rsidRDefault="008A0BFA" w:rsidP="008A0BFA">
      <w:pPr>
        <w:widowControl/>
        <w:numPr>
          <w:ilvl w:val="0"/>
          <w:numId w:val="2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xweb_user_role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用户角色关联表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/>
      </w:tblPr>
      <w:tblGrid>
        <w:gridCol w:w="954"/>
        <w:gridCol w:w="954"/>
        <w:gridCol w:w="552"/>
        <w:gridCol w:w="800"/>
      </w:tblGrid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用户ID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role_id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角色ID</w:t>
            </w:r>
          </w:p>
        </w:tc>
      </w:tr>
    </w:tbl>
    <w:p w:rsidR="008A0BFA" w:rsidRPr="008A0BFA" w:rsidRDefault="008A0BFA" w:rsidP="008A0BFA">
      <w:pPr>
        <w:widowControl/>
        <w:numPr>
          <w:ilvl w:val="0"/>
          <w:numId w:val="3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xweb_role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角色表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/>
      </w:tblPr>
      <w:tblGrid>
        <w:gridCol w:w="954"/>
        <w:gridCol w:w="1350"/>
        <w:gridCol w:w="552"/>
        <w:gridCol w:w="950"/>
      </w:tblGrid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主键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角色名称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明细</w:t>
            </w:r>
          </w:p>
        </w:tc>
      </w:tr>
    </w:tbl>
    <w:p w:rsidR="008A0BFA" w:rsidRPr="008A0BFA" w:rsidRDefault="008A0BFA" w:rsidP="008A0BFA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xweb_role_menu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角色菜单关联表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/>
      </w:tblPr>
      <w:tblGrid>
        <w:gridCol w:w="954"/>
        <w:gridCol w:w="954"/>
        <w:gridCol w:w="552"/>
        <w:gridCol w:w="800"/>
      </w:tblGrid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role_id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角色ID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menu_id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菜单ID</w:t>
            </w:r>
          </w:p>
        </w:tc>
      </w:tr>
    </w:tbl>
    <w:p w:rsidR="008A0BFA" w:rsidRPr="008A0BFA" w:rsidRDefault="008A0BFA" w:rsidP="008A0BFA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xweb_menu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菜单表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/>
      </w:tblPr>
      <w:tblGrid>
        <w:gridCol w:w="1150"/>
        <w:gridCol w:w="1350"/>
        <w:gridCol w:w="950"/>
        <w:gridCol w:w="1350"/>
      </w:tblGrid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主键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parent_id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父类ID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parent_ids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所有父类编号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菜单名称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href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链接名称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排序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is_show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是否展示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permission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权限</w:t>
            </w:r>
          </w:p>
        </w:tc>
      </w:tr>
    </w:tbl>
    <w:p w:rsidR="008A0BFA" w:rsidRPr="008A0BFA" w:rsidRDefault="008A0BFA" w:rsidP="008A0BFA">
      <w:pPr>
        <w:widowControl/>
        <w:numPr>
          <w:ilvl w:val="0"/>
          <w:numId w:val="6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xweb_test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测试表，用于模块展示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/>
      </w:tblPr>
      <w:tblGrid>
        <w:gridCol w:w="954"/>
        <w:gridCol w:w="1350"/>
        <w:gridCol w:w="552"/>
        <w:gridCol w:w="552"/>
      </w:tblGrid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(10)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主键</w:t>
            </w:r>
          </w:p>
        </w:tc>
      </w:tr>
      <w:tr w:rsidR="008A0BFA" w:rsidRPr="008A0BFA" w:rsidTr="008A0B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varchar</w:t>
            </w:r>
            <w:proofErr w:type="spellEnd"/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0BFA" w:rsidRPr="008A0BFA" w:rsidRDefault="008A0BFA" w:rsidP="008A0BF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A0BFA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消息</w:t>
            </w:r>
          </w:p>
        </w:tc>
      </w:tr>
    </w:tbl>
    <w:p w:rsidR="008A0BFA" w:rsidRPr="008A0BFA" w:rsidRDefault="008A0BFA" w:rsidP="008A0BFA">
      <w:pPr>
        <w:widowControl/>
        <w:shd w:val="clear" w:color="auto" w:fill="FFFFFF"/>
        <w:spacing w:before="288" w:after="72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31"/>
          <w:szCs w:val="31"/>
        </w:rPr>
      </w:pPr>
      <w:bookmarkStart w:id="0" w:name="%E5%85%A5%E9%97%A8%E6%8C%87%E5%8D%97-%E9"/>
      <w:bookmarkEnd w:id="0"/>
      <w:r w:rsidRPr="008A0BFA">
        <w:rPr>
          <w:rFonts w:ascii="Helvetica" w:eastAsia="宋体" w:hAnsi="Helvetica" w:cs="Helvetica"/>
          <w:b/>
          <w:bCs/>
          <w:color w:val="000000"/>
          <w:kern w:val="0"/>
          <w:sz w:val="31"/>
          <w:szCs w:val="31"/>
        </w:rPr>
        <w:t>项目运行</w:t>
      </w:r>
    </w:p>
    <w:p w:rsidR="008A0BFA" w:rsidRPr="008A0BFA" w:rsidRDefault="008A0BFA" w:rsidP="008A0BFA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       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由于是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Maven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项目，使用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mvn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eclipse:eclipse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构建成为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Eclipse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项目；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      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运行项目使用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mvn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jetty:run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Djetty.port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=8080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，表示在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8080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端口启动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xweb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，访问地址如下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begin"/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instrText xml:space="preserve"> HYPERLINK "http://localhost:8080/xweb" </w:instrTex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separate"/>
      </w:r>
      <w:r w:rsidRPr="008A0BFA">
        <w:rPr>
          <w:rFonts w:ascii="Helvetica" w:eastAsia="宋体" w:hAnsi="Helvetica" w:cs="Helvetica"/>
          <w:color w:val="006DAF"/>
          <w:kern w:val="0"/>
          <w:sz w:val="20"/>
        </w:rPr>
        <w:t>http://localhost:8080/xweb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end"/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      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mvn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package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可以完成项目的打包过程，方便到测试机上部署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war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      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跳过单元测试，使用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Dmaven.test.skip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=true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:rsidR="008A0BFA" w:rsidRPr="008A0BFA" w:rsidRDefault="008A0BFA" w:rsidP="008A0BFA">
      <w:pPr>
        <w:widowControl/>
        <w:shd w:val="clear" w:color="auto" w:fill="FFFFFF"/>
        <w:spacing w:before="288" w:after="72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31"/>
          <w:szCs w:val="31"/>
        </w:rPr>
      </w:pPr>
      <w:bookmarkStart w:id="1" w:name="%E5%85%A5%E9%97%A8%E6%8C%87%E5%8D%97-%E8"/>
      <w:bookmarkEnd w:id="1"/>
      <w:r w:rsidRPr="008A0BFA">
        <w:rPr>
          <w:rFonts w:ascii="Helvetica" w:eastAsia="宋体" w:hAnsi="Helvetica" w:cs="Helvetica"/>
          <w:b/>
          <w:bCs/>
          <w:color w:val="000000"/>
          <w:kern w:val="0"/>
          <w:sz w:val="31"/>
          <w:szCs w:val="31"/>
        </w:rPr>
        <w:t>自定义开发</w:t>
      </w:r>
    </w:p>
    <w:p w:rsidR="008A0BFA" w:rsidRPr="008A0BFA" w:rsidRDefault="008A0BFA" w:rsidP="008A0BFA">
      <w:pPr>
        <w:widowControl/>
        <w:numPr>
          <w:ilvl w:val="0"/>
          <w:numId w:val="7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已完成的模块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      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系统完成了基本用户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角色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菜单的一套权限系统，即先创建用户，然后给用户赋予角色信息，然后角色关联菜单，实现了不同用户展示不同的菜单。</w:t>
      </w:r>
    </w:p>
    <w:p w:rsidR="008A0BFA" w:rsidRPr="008A0BFA" w:rsidRDefault="008A0BFA" w:rsidP="008A0BFA">
      <w:pPr>
        <w:widowControl/>
        <w:numPr>
          <w:ilvl w:val="0"/>
          <w:numId w:val="8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进入权限模块的菜单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8A0BFA" w:rsidRPr="008A0BFA" w:rsidRDefault="008A0BFA" w:rsidP="008A0BFA">
      <w:pPr>
        <w:widowControl/>
        <w:numPr>
          <w:ilvl w:val="0"/>
          <w:numId w:val="8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创建用户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pict>
          <v:shape id="_x0000_i1026" type="#_x0000_t75" alt="" style="width:24pt;height:24pt"/>
        </w:pict>
      </w:r>
    </w:p>
    <w:p w:rsidR="008A0BFA" w:rsidRPr="008A0BFA" w:rsidRDefault="008A0BFA" w:rsidP="008A0BFA">
      <w:pPr>
        <w:widowControl/>
        <w:numPr>
          <w:ilvl w:val="0"/>
          <w:numId w:val="8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创建角色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pict>
          <v:shape id="_x0000_i1027" type="#_x0000_t75" alt="" style="width:24pt;height:24pt"/>
        </w:pict>
      </w:r>
    </w:p>
    <w:p w:rsidR="008A0BFA" w:rsidRPr="008A0BFA" w:rsidRDefault="008A0BFA" w:rsidP="008A0BFA">
      <w:pPr>
        <w:widowControl/>
        <w:numPr>
          <w:ilvl w:val="0"/>
          <w:numId w:val="8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创建菜单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pict>
          <v:shape id="_x0000_i1028" type="#_x0000_t75" alt="" style="width:24pt;height:24pt"/>
        </w:pict>
      </w:r>
    </w:p>
    <w:p w:rsidR="008A0BFA" w:rsidRPr="008A0BFA" w:rsidRDefault="008A0BFA" w:rsidP="008A0BFA">
      <w:pPr>
        <w:widowControl/>
        <w:numPr>
          <w:ilvl w:val="0"/>
          <w:numId w:val="8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创建菜单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pict>
          <v:shape id="_x0000_i1029" type="#_x0000_t75" alt="" style="width:24pt;height:24pt"/>
        </w:pict>
      </w:r>
    </w:p>
    <w:p w:rsidR="008A0BFA" w:rsidRPr="008A0BFA" w:rsidRDefault="008A0BFA" w:rsidP="008A0BFA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注意：</w:t>
      </w:r>
    </w:p>
    <w:p w:rsidR="008A0BFA" w:rsidRPr="008A0BFA" w:rsidRDefault="008A0BFA" w:rsidP="008A0BFA">
      <w:pPr>
        <w:widowControl/>
        <w:numPr>
          <w:ilvl w:val="0"/>
          <w:numId w:val="9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目前系统只支持三级菜单展示，超过三级只展示三级菜单信息，如果只有二级菜单的话，只能展示到二级菜单信息。</w:t>
      </w:r>
      <w:r w:rsidRPr="008A0BF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pict>
          <v:shape id="_x0000_i1030" type="#_x0000_t75" alt="" style="width:24pt;height:24pt"/>
        </w:pict>
      </w:r>
    </w:p>
    <w:p w:rsidR="008A0BFA" w:rsidRPr="008A0BFA" w:rsidRDefault="008A0BFA" w:rsidP="008A0BFA">
      <w:pPr>
        <w:widowControl/>
        <w:numPr>
          <w:ilvl w:val="0"/>
          <w:numId w:val="9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如果需要页面级的权限控制，也就是说想控制页面上的某个按钮或链接展示给不同的用户，只需要在创建菜单的时候，选择页面中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“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未显示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并且不输入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“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链接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，就可以把这个菜单名当成权限名使用。框架使用的是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shiro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权限管理，推荐的命名规则一般是模块：用户：操作，如普通用户在菜单模块的添加的权限可以命名为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menu:user:create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，修改可以命名为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menu:user:modify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，删除可以命名为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menu:user:delete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，查询可以命名为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menu:user:search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jsp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页面使用的使用可以标签</w:t>
      </w:r>
    </w:p>
    <w:p w:rsidR="008A0BFA" w:rsidRPr="008A0BFA" w:rsidRDefault="008A0BFA" w:rsidP="008A0BFA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proofErr w:type="spellStart"/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shiro:hasPermission</w:t>
      </w:r>
      <w:proofErr w:type="spellEnd"/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name=</w:t>
      </w:r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spellStart"/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menu:user:create</w:t>
      </w:r>
      <w:proofErr w:type="spellEnd"/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</w:p>
    <w:p w:rsidR="008A0BFA" w:rsidRPr="008A0BFA" w:rsidRDefault="008A0BFA" w:rsidP="008A0BFA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&lt;div class=</w:t>
      </w:r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"row"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&gt;&lt;a class=</w:t>
      </w:r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spellStart"/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btn</w:t>
      </w:r>
      <w:proofErr w:type="spellEnd"/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 xml:space="preserve"> </w:t>
      </w:r>
      <w:proofErr w:type="spellStart"/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btn</w:t>
      </w:r>
      <w:proofErr w:type="spellEnd"/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-</w:t>
      </w:r>
      <w:r w:rsidRPr="008A0BFA">
        <w:rPr>
          <w:rFonts w:ascii="Courier New" w:eastAsia="宋体" w:hAnsi="Courier New" w:cs="Courier New"/>
          <w:color w:val="000091"/>
          <w:kern w:val="0"/>
          <w:sz w:val="24"/>
          <w:szCs w:val="24"/>
        </w:rPr>
        <w:t>default</w:t>
      </w:r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href</w:t>
      </w:r>
      <w:proofErr w:type="spellEnd"/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"${</w:t>
      </w:r>
      <w:proofErr w:type="spellStart"/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ctx</w:t>
      </w:r>
      <w:proofErr w:type="spellEnd"/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}/account/menu/create"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创建菜单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&lt;/a&gt;&lt;/div&gt;</w:t>
      </w:r>
    </w:p>
    <w:p w:rsidR="008A0BFA" w:rsidRPr="008A0BFA" w:rsidRDefault="008A0BFA" w:rsidP="008A0BFA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&lt;/</w:t>
      </w:r>
      <w:proofErr w:type="spellStart"/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shiro:hasPermission</w:t>
      </w:r>
      <w:proofErr w:type="spellEnd"/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  name=</w:t>
      </w:r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spellStart"/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menu:user:create</w:t>
      </w:r>
      <w:proofErr w:type="spellEnd"/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</w:p>
    <w:p w:rsidR="008A0BFA" w:rsidRPr="008A0BFA" w:rsidRDefault="008A0BFA" w:rsidP="008A0BFA">
      <w:pPr>
        <w:widowControl/>
        <w:shd w:val="clear" w:color="auto" w:fill="FFFFFF"/>
        <w:spacing w:line="260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Shiro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的用法可以参考技术介绍的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Shiro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章节。</w:t>
      </w:r>
    </w:p>
    <w:p w:rsidR="008A0BFA" w:rsidRPr="008A0BFA" w:rsidRDefault="008A0BFA" w:rsidP="008A0BFA">
      <w:pPr>
        <w:widowControl/>
        <w:numPr>
          <w:ilvl w:val="0"/>
          <w:numId w:val="10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DEMO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目前只完成了一个简单的展示模块，数据库表对应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xweb_test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，相应的控制器、业务逻辑层、数据操作层和领域层都是以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Test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开头。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系统使用的主要开发框架是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Spring MVC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作为控制器层，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Spring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为业务逻辑层，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MyBatis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作为数据连接层，前端使用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jQuery+Bootstrap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A0BFA" w:rsidRPr="008A0BFA" w:rsidRDefault="008A0BFA" w:rsidP="008A0BFA">
      <w:pPr>
        <w:widowControl/>
        <w:numPr>
          <w:ilvl w:val="0"/>
          <w:numId w:val="1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实际开发的过程中，先完成基本设计后，创建数据表，然后根据数据表设计领域类，包名在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com.renren.infra.xweb.entity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下，基本的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POJO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即可；</w:t>
      </w:r>
    </w:p>
    <w:p w:rsidR="008A0BFA" w:rsidRPr="008A0BFA" w:rsidRDefault="008A0BFA" w:rsidP="008A0BFA">
      <w:pPr>
        <w:widowControl/>
        <w:numPr>
          <w:ilvl w:val="0"/>
          <w:numId w:val="1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数据连接层位于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com.renren.infra.xweb.repository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，是各种类的接口，必须使用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@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MyBatisRepository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Spring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会按照该注册扫描成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DAO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注入并与对应的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XML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配置文件关联；同时需要在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src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/main/resources/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mybatis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下创建与接口名相同的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Mapper.xml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配置文件，并需要保证方法名的一致。建议以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XXXMybatisDAO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的方式命名，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XML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文件最好以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XXXMapper.xml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来命名。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分页的信息，使用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Mybatis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自带的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RowBounds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，传入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limit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offset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，分别表示行数和起始位置。只需要在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DAO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interface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创建方法加入该参数，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XML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不需要修改，就实现了分页功能。</w:t>
      </w:r>
    </w:p>
    <w:p w:rsidR="008A0BFA" w:rsidRPr="008A0BFA" w:rsidRDefault="008A0BFA" w:rsidP="008A0BFA">
      <w:pPr>
        <w:widowControl/>
        <w:numPr>
          <w:ilvl w:val="0"/>
          <w:numId w:val="1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业务逻辑层可按照需要按照接口和实现类的方法来创建，样例中为求简单没有创建接口，而是直接使用了实现类，建议以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XXXService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的方式命名。使用到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DAO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的时候需要使用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@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Autowired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来自动注入，同时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XXXService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的类名要使用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@Component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注册，表示是将类注入到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Spring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容器中。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@Transactional(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readOnly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= true)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表示不使用事务控制，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@Transactional(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readOnly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= false)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这是默认方式，表示方法接受事务处理，操作失败会自动回滚。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位于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com.renren.infra.xweb.service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包下。</w:t>
      </w:r>
    </w:p>
    <w:p w:rsidR="008A0BFA" w:rsidRPr="008A0BFA" w:rsidRDefault="008A0BFA" w:rsidP="008A0BFA">
      <w:pPr>
        <w:widowControl/>
        <w:numPr>
          <w:ilvl w:val="0"/>
          <w:numId w:val="1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控制器层一般以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XXXController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来命名，位于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com.renren.infra.xweb.web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包下，需要使用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@Controller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表示是标注控制层组件，各个方法使用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@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RequestMapping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表示方法拦截的信息，其中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value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表示页面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URL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method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表示对应方法，可以是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POST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或是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GET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。方法返回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string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为对应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jsp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页面路径信息。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用到业务逻辑类时，可使用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@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Autowired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注入业务逻辑类。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如果需要用到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ajax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，使用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@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ResponseBody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json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字符串，使用</w:t>
      </w:r>
    </w:p>
    <w:p w:rsidR="008A0BFA" w:rsidRPr="008A0BFA" w:rsidRDefault="008A0BFA" w:rsidP="008A0BF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JsonMapper</w:t>
      </w:r>
      <w:proofErr w:type="spellEnd"/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binder = </w:t>
      </w:r>
      <w:proofErr w:type="spellStart"/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JsonMapper.nonDefaultMapper</w:t>
      </w:r>
      <w:proofErr w:type="spellEnd"/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8A0BFA" w:rsidRPr="008A0BFA" w:rsidRDefault="008A0BFA" w:rsidP="008A0BF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Map&lt;</w:t>
      </w:r>
      <w:r w:rsidRPr="008A0BFA">
        <w:rPr>
          <w:rFonts w:ascii="Courier New" w:eastAsia="宋体" w:hAnsi="Courier New" w:cs="Courier New"/>
          <w:color w:val="910091"/>
          <w:kern w:val="0"/>
          <w:sz w:val="24"/>
          <w:szCs w:val="24"/>
        </w:rPr>
        <w:t>String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8A0BFA">
        <w:rPr>
          <w:rFonts w:ascii="Courier New" w:eastAsia="宋体" w:hAnsi="Courier New" w:cs="Courier New"/>
          <w:color w:val="910091"/>
          <w:kern w:val="0"/>
          <w:sz w:val="24"/>
          <w:szCs w:val="24"/>
        </w:rPr>
        <w:t>Object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&gt; </w:t>
      </w:r>
      <w:proofErr w:type="spellStart"/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jsonMap</w:t>
      </w:r>
      <w:proofErr w:type="spellEnd"/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r w:rsidRPr="008A0BFA">
        <w:rPr>
          <w:rFonts w:ascii="Courier New" w:eastAsia="宋体" w:hAnsi="Courier New" w:cs="Courier New"/>
          <w:color w:val="000091"/>
          <w:kern w:val="0"/>
          <w:sz w:val="24"/>
          <w:szCs w:val="24"/>
        </w:rPr>
        <w:t>new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HashMap</w:t>
      </w:r>
      <w:proofErr w:type="spellEnd"/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8A0BFA">
        <w:rPr>
          <w:rFonts w:ascii="Courier New" w:eastAsia="宋体" w:hAnsi="Courier New" w:cs="Courier New"/>
          <w:color w:val="910091"/>
          <w:kern w:val="0"/>
          <w:sz w:val="24"/>
          <w:szCs w:val="24"/>
        </w:rPr>
        <w:t>String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8A0BFA">
        <w:rPr>
          <w:rFonts w:ascii="Courier New" w:eastAsia="宋体" w:hAnsi="Courier New" w:cs="Courier New"/>
          <w:color w:val="910091"/>
          <w:kern w:val="0"/>
          <w:sz w:val="24"/>
          <w:szCs w:val="24"/>
        </w:rPr>
        <w:t>Object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&gt;();</w:t>
      </w:r>
    </w:p>
    <w:p w:rsidR="008A0BFA" w:rsidRPr="008A0BFA" w:rsidRDefault="008A0BFA" w:rsidP="008A0BF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jsonMap.put</w:t>
      </w:r>
      <w:proofErr w:type="spellEnd"/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属性名</w:t>
      </w:r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变量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8A0BFA" w:rsidRPr="008A0BFA" w:rsidRDefault="008A0BFA" w:rsidP="008A0BF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A0BFA">
        <w:rPr>
          <w:rFonts w:ascii="Courier New" w:eastAsia="宋体" w:hAnsi="Courier New" w:cs="Courier New"/>
          <w:color w:val="000091"/>
          <w:kern w:val="0"/>
          <w:sz w:val="24"/>
          <w:szCs w:val="24"/>
        </w:rPr>
        <w:t>return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binder.toJson</w:t>
      </w:r>
      <w:proofErr w:type="spellEnd"/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jsonMap</w:t>
      </w:r>
      <w:proofErr w:type="spellEnd"/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8A0BFA" w:rsidRPr="008A0BFA" w:rsidRDefault="008A0BFA" w:rsidP="008A0BFA">
      <w:pPr>
        <w:widowControl/>
        <w:numPr>
          <w:ilvl w:val="0"/>
          <w:numId w:val="1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jsp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页面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文件路径在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WEB-INF/views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，建议以不同的业务创建不同的文件夹，一般业务包括列表页最好以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XXXList.jsp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结尾，增加或修改表单页面最好以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XXXForm.jsp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结尾。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使用到列表页查询的时候，只需要按照这样命名表单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Form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中的输入框信息</w:t>
      </w:r>
    </w:p>
    <w:p w:rsidR="008A0BFA" w:rsidRPr="008A0BFA" w:rsidRDefault="008A0BFA" w:rsidP="008A0BF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&lt;label </w:t>
      </w:r>
      <w:r w:rsidRPr="008A0BFA">
        <w:rPr>
          <w:rFonts w:ascii="Courier New" w:eastAsia="宋体" w:hAnsi="Courier New" w:cs="Courier New"/>
          <w:color w:val="000091"/>
          <w:kern w:val="0"/>
          <w:sz w:val="24"/>
          <w:szCs w:val="24"/>
        </w:rPr>
        <w:t>for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spellStart"/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search_name</w:t>
      </w:r>
      <w:proofErr w:type="spellEnd"/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菜单名：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&lt;/label&gt;</w:t>
      </w:r>
    </w:p>
    <w:p w:rsidR="008A0BFA" w:rsidRPr="008A0BFA" w:rsidRDefault="008A0BFA" w:rsidP="008A0BF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&lt;input type=</w:t>
      </w:r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"text"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id=</w:t>
      </w:r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spellStart"/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search_name</w:t>
      </w:r>
      <w:proofErr w:type="spellEnd"/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name=</w:t>
      </w:r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spellStart"/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search_name</w:t>
      </w:r>
      <w:proofErr w:type="spellEnd"/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class=</w:t>
      </w:r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"form-control"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style=</w:t>
      </w:r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 xml:space="preserve">"width: </w:t>
      </w:r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lastRenderedPageBreak/>
        <w:t>150px;"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value=</w:t>
      </w:r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"${</w:t>
      </w:r>
      <w:proofErr w:type="spellStart"/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param.search_name</w:t>
      </w:r>
      <w:proofErr w:type="spellEnd"/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}"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placeholder=</w:t>
      </w:r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菜单名</w:t>
      </w:r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/&gt;</w:t>
      </w:r>
    </w:p>
    <w:p w:rsidR="008A0BFA" w:rsidRPr="008A0BFA" w:rsidRDefault="008A0BFA" w:rsidP="008A0BFA">
      <w:pPr>
        <w:widowControl/>
        <w:shd w:val="clear" w:color="auto" w:fill="FFFFFF"/>
        <w:spacing w:line="260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其中的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search_name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search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表示查询的前缀，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name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表示要查询的数据表中的字段信息，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value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为查询字段的值。在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Contoller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中使用如下代码：</w:t>
      </w:r>
    </w:p>
    <w:p w:rsidR="008A0BFA" w:rsidRPr="008A0BFA" w:rsidRDefault="008A0BFA" w:rsidP="008A0B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Map&lt;</w:t>
      </w:r>
      <w:r w:rsidRPr="008A0BFA">
        <w:rPr>
          <w:rFonts w:ascii="Courier New" w:eastAsia="宋体" w:hAnsi="Courier New" w:cs="Courier New"/>
          <w:color w:val="910091"/>
          <w:kern w:val="0"/>
          <w:sz w:val="24"/>
          <w:szCs w:val="24"/>
        </w:rPr>
        <w:t>String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8A0BFA">
        <w:rPr>
          <w:rFonts w:ascii="Courier New" w:eastAsia="宋体" w:hAnsi="Courier New" w:cs="Courier New"/>
          <w:color w:val="910091"/>
          <w:kern w:val="0"/>
          <w:sz w:val="24"/>
          <w:szCs w:val="24"/>
        </w:rPr>
        <w:t>Object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&gt; </w:t>
      </w:r>
      <w:proofErr w:type="spellStart"/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searchParams</w:t>
      </w:r>
      <w:proofErr w:type="spellEnd"/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Servlets.getParametersStartingWith</w:t>
      </w:r>
      <w:proofErr w:type="spellEnd"/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(request, </w:t>
      </w:r>
      <w:r w:rsidRPr="008A0BFA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"search_"</w:t>
      </w:r>
      <w:r w:rsidRPr="008A0BF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8A0BFA" w:rsidRPr="008A0BFA" w:rsidRDefault="008A0BFA" w:rsidP="008A0BFA">
      <w:pPr>
        <w:widowControl/>
        <w:shd w:val="clear" w:color="auto" w:fill="FFFFFF"/>
        <w:spacing w:line="260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将查询参数封装为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Map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map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key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为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name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value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为对应的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name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查询值，直接调用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Service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的查询方法。</w:t>
      </w:r>
    </w:p>
    <w:p w:rsidR="008A0BFA" w:rsidRPr="008A0BFA" w:rsidRDefault="008A0BFA" w:rsidP="008A0BFA">
      <w:pPr>
        <w:widowControl/>
        <w:numPr>
          <w:ilvl w:val="0"/>
          <w:numId w:val="1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权限信息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有的时候需要使用到系统的权限，可以在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Controller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类中直接使用注解。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@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RequiresRoles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("Admin")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表示需要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Admin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的角色，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@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RequiresUser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表示需要用户。系统使用用户信息可以通过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ShiroUser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user = (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ShiroUser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SecurityUtils.getSubject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().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getPrincipal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();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来获取。</w:t>
      </w:r>
    </w:p>
    <w:p w:rsidR="008A0BFA" w:rsidRPr="008A0BFA" w:rsidRDefault="008A0BFA" w:rsidP="008A0BFA">
      <w:pPr>
        <w:widowControl/>
        <w:numPr>
          <w:ilvl w:val="0"/>
          <w:numId w:val="1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单元测试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java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代码位于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src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/test/java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下，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src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/test/resources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为配置文件信息，目前有一些基本的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DAO</w:t>
      </w: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测试。如需要测试的话，请自动添加。</w:t>
      </w:r>
    </w:p>
    <w:p w:rsidR="008A0BFA" w:rsidRPr="008A0BFA" w:rsidRDefault="008A0BFA" w:rsidP="008A0BFA">
      <w:pPr>
        <w:widowControl/>
        <w:shd w:val="clear" w:color="auto" w:fill="FFFFFF"/>
        <w:spacing w:before="288" w:after="72"/>
        <w:ind w:left="72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</w:pPr>
      <w:bookmarkStart w:id="2" w:name="%E5%85%A5%E9%97%A8%E6%8C%87%E5%8D%97-%E5"/>
      <w:bookmarkEnd w:id="2"/>
      <w:r w:rsidRPr="008A0BFA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参考</w:t>
      </w:r>
    </w:p>
    <w:p w:rsidR="008A0BFA" w:rsidRPr="008A0BFA" w:rsidRDefault="008A0BFA" w:rsidP="008A0BFA">
      <w:pPr>
        <w:widowControl/>
        <w:shd w:val="clear" w:color="auto" w:fill="FFFFFF"/>
        <w:spacing w:line="260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感谢开源社区，感谢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Springside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Jeesite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proofErr w:type="spellStart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Appfuse</w:t>
      </w:r>
      <w:proofErr w:type="spellEnd"/>
      <w:r w:rsidRPr="008A0BFA">
        <w:rPr>
          <w:rFonts w:ascii="Helvetica" w:eastAsia="宋体" w:hAnsi="Helvetica" w:cs="Helvetica"/>
          <w:color w:val="333333"/>
          <w:kern w:val="0"/>
          <w:sz w:val="20"/>
          <w:szCs w:val="20"/>
        </w:rPr>
        <w:t>，提供了很多灵感，项目还在一个逐步完善的过程中，希望越来越壮大。</w:t>
      </w:r>
    </w:p>
    <w:p w:rsidR="00000000" w:rsidRDefault="002C7215">
      <w:pPr>
        <w:rPr>
          <w:rFonts w:hint="eastAsia"/>
        </w:rPr>
      </w:pPr>
    </w:p>
    <w:p w:rsidR="005D48E5" w:rsidRDefault="005D48E5">
      <w:pPr>
        <w:rPr>
          <w:rFonts w:hint="eastAsia"/>
        </w:rPr>
      </w:pPr>
    </w:p>
    <w:p w:rsidR="005D48E5" w:rsidRDefault="005D48E5">
      <w:pPr>
        <w:rPr>
          <w:rFonts w:hint="eastAsia"/>
        </w:rPr>
      </w:pPr>
    </w:p>
    <w:p w:rsidR="005D48E5" w:rsidRDefault="005D48E5">
      <w:pPr>
        <w:rPr>
          <w:rFonts w:hint="eastAsia"/>
        </w:rPr>
      </w:pPr>
    </w:p>
    <w:p w:rsidR="005D48E5" w:rsidRDefault="005D48E5" w:rsidP="005D48E5">
      <w:pPr>
        <w:pStyle w:val="1"/>
        <w:spacing w:before="150" w:after="72" w:line="240" w:lineRule="atLeast"/>
        <w:rPr>
          <w:rFonts w:ascii="Helvetica" w:hAnsi="Helvetica" w:cs="Helvetica"/>
          <w:color w:val="000000"/>
          <w:sz w:val="36"/>
          <w:szCs w:val="36"/>
        </w:rPr>
      </w:pPr>
      <w:r>
        <w:rPr>
          <w:rStyle w:val="apple-converted-space"/>
          <w:rFonts w:ascii="Helvetica" w:hAnsi="Helvetica" w:cs="Helvetica"/>
          <w:color w:val="000000"/>
          <w:sz w:val="36"/>
          <w:szCs w:val="36"/>
        </w:rPr>
        <w:t> </w:t>
      </w:r>
      <w:proofErr w:type="spellStart"/>
      <w:r>
        <w:rPr>
          <w:rFonts w:ascii="Helvetica" w:hAnsi="Helvetica" w:cs="Helvetica"/>
          <w:color w:val="000000"/>
          <w:sz w:val="36"/>
          <w:szCs w:val="36"/>
        </w:rPr>
        <w:fldChar w:fldCharType="begin"/>
      </w:r>
      <w:r>
        <w:rPr>
          <w:rFonts w:ascii="Helvetica" w:hAnsi="Helvetica" w:cs="Helvetica"/>
          <w:color w:val="000000"/>
          <w:sz w:val="36"/>
          <w:szCs w:val="36"/>
        </w:rPr>
        <w:instrText xml:space="preserve"> HYPERLINK "http://wiki.d.xiaonei.com/pages/viewpage.action?pageId=25331823" </w:instrText>
      </w:r>
      <w:r>
        <w:rPr>
          <w:rFonts w:ascii="Helvetica" w:hAnsi="Helvetica" w:cs="Helvetica"/>
          <w:color w:val="000000"/>
          <w:sz w:val="36"/>
          <w:szCs w:val="36"/>
        </w:rPr>
        <w:fldChar w:fldCharType="separate"/>
      </w:r>
      <w:r>
        <w:rPr>
          <w:rStyle w:val="a6"/>
          <w:rFonts w:ascii="Helvetica" w:hAnsi="Helvetica" w:cs="Helvetica"/>
          <w:color w:val="000000"/>
          <w:sz w:val="36"/>
          <w:szCs w:val="36"/>
        </w:rPr>
        <w:t>MyBatis</w:t>
      </w:r>
      <w:proofErr w:type="spellEnd"/>
      <w:r>
        <w:rPr>
          <w:rStyle w:val="a6"/>
          <w:rFonts w:ascii="Helvetica" w:hAnsi="Helvetica" w:cs="Helvetica"/>
          <w:color w:val="000000"/>
          <w:sz w:val="36"/>
          <w:szCs w:val="36"/>
        </w:rPr>
        <w:t>物理分页实现</w:t>
      </w:r>
      <w:r>
        <w:rPr>
          <w:rFonts w:ascii="Helvetica" w:hAnsi="Helvetica" w:cs="Helvetica"/>
          <w:color w:val="000000"/>
          <w:sz w:val="36"/>
          <w:szCs w:val="36"/>
        </w:rPr>
        <w:fldChar w:fldCharType="end"/>
      </w:r>
    </w:p>
    <w:p w:rsidR="005D48E5" w:rsidRPr="005D48E5" w:rsidRDefault="005D48E5" w:rsidP="005D48E5">
      <w:pPr>
        <w:widowControl/>
        <w:numPr>
          <w:ilvl w:val="0"/>
          <w:numId w:val="12"/>
        </w:numPr>
        <w:spacing w:line="260" w:lineRule="atLeast"/>
        <w:ind w:left="0"/>
        <w:jc w:val="left"/>
        <w:rPr>
          <w:rFonts w:ascii="Helvetica" w:hAnsi="Helvetica" w:cs="Helvetica"/>
          <w:color w:val="999999"/>
          <w:sz w:val="18"/>
          <w:szCs w:val="18"/>
        </w:rPr>
      </w:pPr>
    </w:p>
    <w:p w:rsidR="005D48E5" w:rsidRDefault="005D48E5" w:rsidP="005D48E5">
      <w:pPr>
        <w:pStyle w:val="3"/>
        <w:spacing w:before="360" w:after="12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分页原因</w:t>
      </w:r>
    </w:p>
    <w:p w:rsidR="005D48E5" w:rsidRDefault="005D48E5" w:rsidP="005D48E5">
      <w:pPr>
        <w:pStyle w:val="a5"/>
        <w:spacing w:before="150" w:beforeAutospacing="0" w:after="150" w:afterAutospacing="0" w:line="26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MyBatis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的分页使用的内存分页，一次从数据库中读入所有数据，然后按照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RowBound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中的</w:t>
      </w:r>
      <w:r>
        <w:rPr>
          <w:rFonts w:ascii="Helvetica" w:hAnsi="Helvetica" w:cs="Helvetica"/>
          <w:color w:val="333333"/>
          <w:sz w:val="20"/>
          <w:szCs w:val="20"/>
        </w:rPr>
        <w:t>limit</w:t>
      </w:r>
      <w:r>
        <w:rPr>
          <w:rFonts w:ascii="Helvetica" w:hAnsi="Helvetica" w:cs="Helvetica"/>
          <w:color w:val="333333"/>
          <w:sz w:val="20"/>
          <w:szCs w:val="20"/>
        </w:rPr>
        <w:t>开始记录和</w:t>
      </w:r>
      <w:r>
        <w:rPr>
          <w:rFonts w:ascii="Helvetica" w:hAnsi="Helvetica" w:cs="Helvetica"/>
          <w:color w:val="333333"/>
          <w:sz w:val="20"/>
          <w:szCs w:val="20"/>
        </w:rPr>
        <w:t>offset</w:t>
      </w:r>
      <w:r>
        <w:rPr>
          <w:rFonts w:ascii="Helvetica" w:hAnsi="Helvetica" w:cs="Helvetica"/>
          <w:color w:val="333333"/>
          <w:sz w:val="20"/>
          <w:szCs w:val="20"/>
        </w:rPr>
        <w:t>偏移量来完成分页。一旦数据量过大，可能会导致内存溢出等问题，故需要改为内存分页。</w:t>
      </w:r>
    </w:p>
    <w:p w:rsidR="005D48E5" w:rsidRDefault="005D48E5" w:rsidP="005D48E5">
      <w:pPr>
        <w:pStyle w:val="3"/>
        <w:spacing w:before="360" w:after="12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实现原理</w:t>
      </w:r>
    </w:p>
    <w:p w:rsidR="005D48E5" w:rsidRDefault="005D48E5" w:rsidP="005D48E5">
      <w:pPr>
        <w:pStyle w:val="a5"/>
        <w:spacing w:before="150" w:beforeAutospacing="0" w:after="150" w:afterAutospacing="0" w:line="26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Mybatis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提供了</w:t>
      </w:r>
      <w:r>
        <w:rPr>
          <w:rFonts w:ascii="Helvetica" w:hAnsi="Helvetica" w:cs="Helvetica"/>
          <w:color w:val="333333"/>
          <w:sz w:val="20"/>
          <w:szCs w:val="20"/>
        </w:rPr>
        <w:t>Interceptor</w:t>
      </w:r>
      <w:r>
        <w:rPr>
          <w:rFonts w:ascii="Helvetica" w:hAnsi="Helvetica" w:cs="Helvetica"/>
          <w:color w:val="333333"/>
          <w:sz w:val="20"/>
          <w:szCs w:val="20"/>
        </w:rPr>
        <w:t>拦截器，可以通过自定义拦截器，在执行</w:t>
      </w:r>
      <w:r>
        <w:rPr>
          <w:rFonts w:ascii="Helvetica" w:hAnsi="Helvetica" w:cs="Helvetica"/>
          <w:color w:val="333333"/>
          <w:sz w:val="20"/>
          <w:szCs w:val="20"/>
        </w:rPr>
        <w:t>SQL</w:t>
      </w:r>
      <w:r>
        <w:rPr>
          <w:rFonts w:ascii="Helvetica" w:hAnsi="Helvetica" w:cs="Helvetica"/>
          <w:color w:val="333333"/>
          <w:sz w:val="20"/>
          <w:szCs w:val="20"/>
        </w:rPr>
        <w:t>语句前做一些</w:t>
      </w:r>
      <w:del w:id="3" w:author="Unknown">
        <w:r>
          <w:rPr>
            <w:rFonts w:ascii="Helvetica" w:hAnsi="Helvetica" w:cs="Helvetica"/>
            <w:color w:val="333333"/>
            <w:sz w:val="20"/>
            <w:szCs w:val="20"/>
          </w:rPr>
          <w:delText>的</w:delText>
        </w:r>
      </w:del>
      <w:r>
        <w:rPr>
          <w:rFonts w:ascii="Helvetica" w:hAnsi="Helvetica" w:cs="Helvetica"/>
          <w:color w:val="333333"/>
          <w:sz w:val="20"/>
          <w:szCs w:val="20"/>
        </w:rPr>
        <w:t>SQL</w:t>
      </w:r>
      <w:r>
        <w:rPr>
          <w:rFonts w:ascii="Helvetica" w:hAnsi="Helvetica" w:cs="Helvetica"/>
          <w:color w:val="333333"/>
          <w:sz w:val="20"/>
          <w:szCs w:val="20"/>
        </w:rPr>
        <w:t>转换工作。</w:t>
      </w:r>
    </w:p>
    <w:p w:rsidR="005D48E5" w:rsidRDefault="005D48E5" w:rsidP="005D48E5">
      <w:pPr>
        <w:pStyle w:val="3"/>
        <w:spacing w:before="360" w:after="120"/>
        <w:rPr>
          <w:rFonts w:ascii="Helvetica" w:hAnsi="Helvetica" w:cs="Helvetica"/>
          <w:color w:val="000000"/>
          <w:sz w:val="30"/>
          <w:szCs w:val="30"/>
        </w:rPr>
      </w:pPr>
      <w:bookmarkStart w:id="4" w:name="MyBatis%E7%89%A9%E7%90%86%E5%88%86%E9%A1"/>
      <w:bookmarkEnd w:id="4"/>
      <w:r>
        <w:rPr>
          <w:rFonts w:ascii="Helvetica" w:hAnsi="Helvetica" w:cs="Helvetica"/>
          <w:color w:val="000000"/>
          <w:sz w:val="30"/>
          <w:szCs w:val="30"/>
        </w:rPr>
        <w:lastRenderedPageBreak/>
        <w:t>实现</w:t>
      </w:r>
    </w:p>
    <w:p w:rsidR="005D48E5" w:rsidRDefault="005D48E5" w:rsidP="005D48E5">
      <w:pPr>
        <w:widowControl/>
        <w:numPr>
          <w:ilvl w:val="0"/>
          <w:numId w:val="13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修改</w:t>
      </w:r>
      <w:r>
        <w:rPr>
          <w:rFonts w:ascii="Helvetica" w:hAnsi="Helvetica" w:cs="Helvetica"/>
          <w:color w:val="333333"/>
          <w:sz w:val="20"/>
          <w:szCs w:val="20"/>
        </w:rPr>
        <w:t>applicationContext.xml</w:t>
      </w:r>
      <w:r>
        <w:rPr>
          <w:rFonts w:ascii="Helvetica" w:hAnsi="Helvetica" w:cs="Helvetica"/>
          <w:color w:val="333333"/>
          <w:sz w:val="20"/>
          <w:szCs w:val="20"/>
        </w:rPr>
        <w:t>文件，加入自定义的</w:t>
      </w:r>
      <w:r>
        <w:rPr>
          <w:rFonts w:ascii="Helvetica" w:hAnsi="Helvetica" w:cs="Helvetica"/>
          <w:color w:val="333333"/>
          <w:sz w:val="20"/>
          <w:szCs w:val="20"/>
        </w:rPr>
        <w:t>Interceptor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&lt;!-- </w:t>
      </w:r>
      <w:r>
        <w:rPr>
          <w:rFonts w:ascii="Courier New" w:hAnsi="Courier New" w:cs="Courier New"/>
          <w:color w:val="333333"/>
        </w:rPr>
        <w:t>自定义</w:t>
      </w:r>
      <w:proofErr w:type="spellStart"/>
      <w:r>
        <w:rPr>
          <w:rFonts w:ascii="Courier New" w:hAnsi="Courier New" w:cs="Courier New"/>
          <w:color w:val="333333"/>
        </w:rPr>
        <w:t>paginationInterceptor</w:t>
      </w:r>
      <w:proofErr w:type="spellEnd"/>
      <w:r>
        <w:rPr>
          <w:rFonts w:ascii="Courier New" w:hAnsi="Courier New" w:cs="Courier New"/>
          <w:color w:val="333333"/>
        </w:rPr>
        <w:t>的拦截器</w:t>
      </w:r>
      <w:r>
        <w:rPr>
          <w:rFonts w:ascii="Courier New" w:hAnsi="Courier New" w:cs="Courier New"/>
          <w:color w:val="333333"/>
        </w:rPr>
        <w:t xml:space="preserve"> --&gt;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&lt;bean id=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paginationInterceptor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Fonts w:ascii="Courier New" w:hAnsi="Courier New" w:cs="Courier New"/>
          <w:color w:val="333333"/>
        </w:rPr>
        <w:t xml:space="preserve"> class=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com.renren.infra.xweb.util.PaginationInterceptor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Fonts w:ascii="Courier New" w:hAnsi="Courier New" w:cs="Courier New"/>
          <w:color w:val="333333"/>
        </w:rPr>
        <w:t>&gt;&lt;/bean&gt;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&lt;!-- </w:t>
      </w:r>
      <w:proofErr w:type="spellStart"/>
      <w:r>
        <w:rPr>
          <w:rFonts w:ascii="Courier New" w:hAnsi="Courier New" w:cs="Courier New"/>
          <w:color w:val="333333"/>
        </w:rPr>
        <w:t>MyBatis</w:t>
      </w:r>
      <w:proofErr w:type="spellEnd"/>
      <w:r>
        <w:rPr>
          <w:rFonts w:ascii="Courier New" w:hAnsi="Courier New" w:cs="Courier New"/>
          <w:color w:val="333333"/>
        </w:rPr>
        <w:t>配置</w:t>
      </w:r>
      <w:r>
        <w:rPr>
          <w:rFonts w:ascii="Courier New" w:hAnsi="Courier New" w:cs="Courier New"/>
          <w:color w:val="333333"/>
        </w:rPr>
        <w:t xml:space="preserve"> --&gt;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&lt;bean id=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sqlSessionFactory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Fonts w:ascii="Courier New" w:hAnsi="Courier New" w:cs="Courier New"/>
          <w:color w:val="333333"/>
        </w:rPr>
        <w:t xml:space="preserve"> class=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org.mybatis.spring.SqlSessionFactoryBean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Fonts w:ascii="Courier New" w:hAnsi="Courier New" w:cs="Courier New"/>
          <w:color w:val="333333"/>
        </w:rPr>
        <w:t>&gt;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  <w:t>&lt;property name=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dataSource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Fonts w:ascii="Courier New" w:hAnsi="Courier New" w:cs="Courier New"/>
          <w:color w:val="333333"/>
        </w:rPr>
        <w:t xml:space="preserve"> ref=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dataSource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Fonts w:ascii="Courier New" w:hAnsi="Courier New" w:cs="Courier New"/>
          <w:color w:val="333333"/>
        </w:rPr>
        <w:t xml:space="preserve"> /&gt;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  <w:t xml:space="preserve">&lt;!-- </w:t>
      </w:r>
      <w:r>
        <w:rPr>
          <w:rFonts w:ascii="Courier New" w:hAnsi="Courier New" w:cs="Courier New"/>
          <w:color w:val="333333"/>
        </w:rPr>
        <w:t>自动扫描</w:t>
      </w:r>
      <w:r>
        <w:rPr>
          <w:rFonts w:ascii="Courier New" w:hAnsi="Courier New" w:cs="Courier New"/>
          <w:color w:val="333333"/>
        </w:rPr>
        <w:t>entity</w:t>
      </w:r>
      <w:r>
        <w:rPr>
          <w:rFonts w:ascii="Courier New" w:hAnsi="Courier New" w:cs="Courier New"/>
          <w:color w:val="333333"/>
        </w:rPr>
        <w:t>目录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333333"/>
        </w:rPr>
        <w:t>省掉</w:t>
      </w:r>
      <w:r>
        <w:rPr>
          <w:rFonts w:ascii="Courier New" w:hAnsi="Courier New" w:cs="Courier New"/>
          <w:color w:val="333333"/>
        </w:rPr>
        <w:t>Configuration.xml</w:t>
      </w:r>
      <w:r>
        <w:rPr>
          <w:rFonts w:ascii="Courier New" w:hAnsi="Courier New" w:cs="Courier New"/>
          <w:color w:val="333333"/>
        </w:rPr>
        <w:t>里的手工配置</w:t>
      </w:r>
      <w:r>
        <w:rPr>
          <w:rFonts w:ascii="Courier New" w:hAnsi="Courier New" w:cs="Courier New"/>
          <w:color w:val="333333"/>
        </w:rPr>
        <w:t xml:space="preserve"> --&gt;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  <w:t>&lt;property name=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typeAliasesPackage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Fonts w:ascii="Courier New" w:hAnsi="Courier New" w:cs="Courier New"/>
          <w:color w:val="333333"/>
        </w:rPr>
        <w:t xml:space="preserve"> value=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com.renren.infra.xweb.entity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Fonts w:ascii="Courier New" w:hAnsi="Courier New" w:cs="Courier New"/>
          <w:color w:val="333333"/>
        </w:rPr>
        <w:t xml:space="preserve"> /&gt;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  <w:t xml:space="preserve">&lt;!-- </w:t>
      </w:r>
      <w:r>
        <w:rPr>
          <w:rFonts w:ascii="Courier New" w:hAnsi="Courier New" w:cs="Courier New"/>
          <w:color w:val="333333"/>
        </w:rPr>
        <w:t>显式指定</w:t>
      </w:r>
      <w:proofErr w:type="spellStart"/>
      <w:r>
        <w:rPr>
          <w:rFonts w:ascii="Courier New" w:hAnsi="Courier New" w:cs="Courier New"/>
          <w:color w:val="333333"/>
        </w:rPr>
        <w:t>Mapper</w:t>
      </w:r>
      <w:proofErr w:type="spellEnd"/>
      <w:r>
        <w:rPr>
          <w:rFonts w:ascii="Courier New" w:hAnsi="Courier New" w:cs="Courier New"/>
          <w:color w:val="333333"/>
        </w:rPr>
        <w:t>文件位置</w:t>
      </w:r>
      <w:r>
        <w:rPr>
          <w:rFonts w:ascii="Courier New" w:hAnsi="Courier New" w:cs="Courier New"/>
          <w:color w:val="333333"/>
        </w:rPr>
        <w:t xml:space="preserve"> --&gt;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  <w:t>&lt;property name=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mapperLocations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Fonts w:ascii="Courier New" w:hAnsi="Courier New" w:cs="Courier New"/>
          <w:color w:val="333333"/>
        </w:rPr>
        <w:t xml:space="preserve"> value=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classpath</w:t>
      </w:r>
      <w:proofErr w:type="spellEnd"/>
      <w:r>
        <w:rPr>
          <w:rStyle w:val="code-quote"/>
          <w:rFonts w:ascii="Courier New" w:hAnsi="Courier New" w:cs="Courier New"/>
          <w:color w:val="009100"/>
        </w:rPr>
        <w:t>:/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mybatis</w:t>
      </w:r>
      <w:proofErr w:type="spellEnd"/>
      <w:r>
        <w:rPr>
          <w:rStyle w:val="code-quote"/>
          <w:rFonts w:ascii="Courier New" w:hAnsi="Courier New" w:cs="Courier New"/>
          <w:color w:val="009100"/>
        </w:rPr>
        <w:t>/*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Mapper.xml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Fonts w:ascii="Courier New" w:hAnsi="Courier New" w:cs="Courier New"/>
          <w:color w:val="333333"/>
        </w:rPr>
        <w:t xml:space="preserve"> /&gt;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  <w:t xml:space="preserve">&lt;!-- </w:t>
      </w:r>
      <w:r>
        <w:rPr>
          <w:rFonts w:ascii="Courier New" w:hAnsi="Courier New" w:cs="Courier New"/>
          <w:color w:val="333333"/>
        </w:rPr>
        <w:t>自定义</w:t>
      </w:r>
      <w:proofErr w:type="spellStart"/>
      <w:r>
        <w:rPr>
          <w:rFonts w:ascii="Courier New" w:hAnsi="Courier New" w:cs="Courier New"/>
          <w:color w:val="333333"/>
        </w:rPr>
        <w:t>Plugins</w:t>
      </w:r>
      <w:proofErr w:type="spellEnd"/>
      <w:r>
        <w:rPr>
          <w:rFonts w:ascii="Courier New" w:hAnsi="Courier New" w:cs="Courier New"/>
          <w:color w:val="333333"/>
        </w:rPr>
        <w:t>的</w:t>
      </w:r>
      <w:r>
        <w:rPr>
          <w:rFonts w:ascii="Courier New" w:hAnsi="Courier New" w:cs="Courier New"/>
          <w:color w:val="333333"/>
        </w:rPr>
        <w:t>Interceptor --&gt;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  <w:t>&lt;property name=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plugins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Fonts w:ascii="Courier New" w:hAnsi="Courier New" w:cs="Courier New"/>
          <w:color w:val="333333"/>
        </w:rPr>
        <w:t>&gt;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  <w:t>&lt;ref bean=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paginationInterceptor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Fonts w:ascii="Courier New" w:hAnsi="Courier New" w:cs="Courier New"/>
          <w:color w:val="333333"/>
        </w:rPr>
        <w:t>/&gt;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  <w:t>&lt;/property&gt;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&lt;/bean&gt;</w:t>
      </w:r>
    </w:p>
    <w:p w:rsidR="005D48E5" w:rsidRDefault="005D48E5" w:rsidP="005D48E5">
      <w:pPr>
        <w:widowControl/>
        <w:numPr>
          <w:ilvl w:val="0"/>
          <w:numId w:val="13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创建自定义的</w:t>
      </w:r>
      <w:r>
        <w:rPr>
          <w:rFonts w:ascii="Helvetica" w:hAnsi="Helvetica" w:cs="Helvetica"/>
          <w:color w:val="333333"/>
          <w:sz w:val="20"/>
          <w:szCs w:val="20"/>
        </w:rPr>
        <w:t>Interceptor</w:t>
      </w:r>
      <w:r>
        <w:rPr>
          <w:rFonts w:ascii="Helvetica" w:hAnsi="Helvetica" w:cs="Helvetica"/>
          <w:color w:val="333333"/>
          <w:sz w:val="20"/>
          <w:szCs w:val="20"/>
        </w:rPr>
        <w:t>，代码如下：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@Intercepts({ @Signature(type = </w:t>
      </w:r>
      <w:proofErr w:type="spellStart"/>
      <w:r>
        <w:rPr>
          <w:rFonts w:ascii="Courier New" w:hAnsi="Courier New" w:cs="Courier New"/>
          <w:color w:val="333333"/>
        </w:rPr>
        <w:t>StatementHandler.class</w:t>
      </w:r>
      <w:proofErr w:type="spellEnd"/>
      <w:r>
        <w:rPr>
          <w:rFonts w:ascii="Courier New" w:hAnsi="Courier New" w:cs="Courier New"/>
          <w:color w:val="333333"/>
        </w:rPr>
        <w:t xml:space="preserve">, method = </w:t>
      </w:r>
      <w:r>
        <w:rPr>
          <w:rStyle w:val="code-quote"/>
          <w:rFonts w:ascii="Courier New" w:hAnsi="Courier New" w:cs="Courier New"/>
          <w:color w:val="009100"/>
        </w:rPr>
        <w:t>"prepare"</w:t>
      </w:r>
      <w:r>
        <w:rPr>
          <w:rFonts w:ascii="Courier New" w:hAnsi="Courier New" w:cs="Courier New"/>
          <w:color w:val="333333"/>
        </w:rPr>
        <w:t xml:space="preserve">, </w:t>
      </w:r>
      <w:proofErr w:type="spellStart"/>
      <w:r>
        <w:rPr>
          <w:rFonts w:ascii="Courier New" w:hAnsi="Courier New" w:cs="Courier New"/>
          <w:color w:val="333333"/>
        </w:rPr>
        <w:t>args</w:t>
      </w:r>
      <w:proofErr w:type="spellEnd"/>
      <w:r>
        <w:rPr>
          <w:rFonts w:ascii="Courier New" w:hAnsi="Courier New" w:cs="Courier New"/>
          <w:color w:val="333333"/>
        </w:rPr>
        <w:t xml:space="preserve"> = { </w:t>
      </w:r>
      <w:proofErr w:type="spellStart"/>
      <w:r>
        <w:rPr>
          <w:rFonts w:ascii="Courier New" w:hAnsi="Courier New" w:cs="Courier New"/>
          <w:color w:val="333333"/>
        </w:rPr>
        <w:t>Connection.class</w:t>
      </w:r>
      <w:proofErr w:type="spellEnd"/>
      <w:r>
        <w:rPr>
          <w:rFonts w:ascii="Courier New" w:hAnsi="Courier New" w:cs="Courier New"/>
          <w:color w:val="333333"/>
        </w:rPr>
        <w:t xml:space="preserve"> }) })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keyword"/>
          <w:rFonts w:ascii="Courier New" w:hAnsi="Courier New" w:cs="Courier New"/>
          <w:color w:val="000091"/>
        </w:rPr>
        <w:t>public</w:t>
      </w:r>
      <w:r>
        <w:rPr>
          <w:rFonts w:ascii="Courier New" w:hAnsi="Courier New" w:cs="Courier New"/>
          <w:color w:val="333333"/>
        </w:rPr>
        <w:t xml:space="preserve"> class </w:t>
      </w:r>
      <w:proofErr w:type="spellStart"/>
      <w:r>
        <w:rPr>
          <w:rFonts w:ascii="Courier New" w:hAnsi="Courier New" w:cs="Courier New"/>
          <w:color w:val="333333"/>
        </w:rPr>
        <w:t>PaginationInterceptor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r>
        <w:rPr>
          <w:rStyle w:val="code-keyword"/>
          <w:rFonts w:ascii="Courier New" w:hAnsi="Courier New" w:cs="Courier New"/>
          <w:color w:val="000091"/>
        </w:rPr>
        <w:t>implements</w:t>
      </w:r>
      <w:r>
        <w:rPr>
          <w:rFonts w:ascii="Courier New" w:hAnsi="Courier New" w:cs="Courier New"/>
          <w:color w:val="333333"/>
        </w:rPr>
        <w:t xml:space="preserve"> Interceptor {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</w:t>
      </w:r>
      <w:r>
        <w:rPr>
          <w:rStyle w:val="code-keyword"/>
          <w:rFonts w:ascii="Courier New" w:hAnsi="Courier New" w:cs="Courier New"/>
          <w:color w:val="000091"/>
        </w:rPr>
        <w:t>private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code-keyword"/>
          <w:rFonts w:ascii="Courier New" w:hAnsi="Courier New" w:cs="Courier New"/>
          <w:color w:val="000091"/>
        </w:rPr>
        <w:t>final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code-keyword"/>
          <w:rFonts w:ascii="Courier New" w:hAnsi="Courier New" w:cs="Courier New"/>
          <w:color w:val="000091"/>
        </w:rPr>
        <w:t>static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code-object"/>
          <w:rFonts w:ascii="Courier New" w:hAnsi="Courier New" w:cs="Courier New"/>
          <w:color w:val="910091"/>
        </w:rPr>
        <w:t>String</w:t>
      </w:r>
      <w:r>
        <w:rPr>
          <w:rFonts w:ascii="Courier New" w:hAnsi="Courier New" w:cs="Courier New"/>
          <w:color w:val="333333"/>
        </w:rPr>
        <w:t xml:space="preserve"> SQL_SELECT_REGEX = </w:t>
      </w:r>
      <w:r>
        <w:rPr>
          <w:rStyle w:val="code-quote"/>
          <w:rFonts w:ascii="Courier New" w:hAnsi="Courier New" w:cs="Courier New"/>
          <w:color w:val="009100"/>
        </w:rPr>
        <w:t>"(?is)^\\s*SELECT.*$"</w:t>
      </w:r>
      <w:r>
        <w:rPr>
          <w:rFonts w:ascii="Courier New" w:hAnsi="Courier New" w:cs="Courier New"/>
          <w:color w:val="333333"/>
        </w:rPr>
        <w:t>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</w:t>
      </w:r>
      <w:r>
        <w:rPr>
          <w:rStyle w:val="code-keyword"/>
          <w:rFonts w:ascii="Courier New" w:hAnsi="Courier New" w:cs="Courier New"/>
          <w:color w:val="000091"/>
        </w:rPr>
        <w:t>private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code-keyword"/>
          <w:rFonts w:ascii="Courier New" w:hAnsi="Courier New" w:cs="Courier New"/>
          <w:color w:val="000091"/>
        </w:rPr>
        <w:t>final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code-keyword"/>
          <w:rFonts w:ascii="Courier New" w:hAnsi="Courier New" w:cs="Courier New"/>
          <w:color w:val="000091"/>
        </w:rPr>
        <w:t>static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code-object"/>
          <w:rFonts w:ascii="Courier New" w:hAnsi="Courier New" w:cs="Courier New"/>
          <w:color w:val="910091"/>
        </w:rPr>
        <w:t>String</w:t>
      </w:r>
      <w:r>
        <w:rPr>
          <w:rFonts w:ascii="Courier New" w:hAnsi="Courier New" w:cs="Courier New"/>
          <w:color w:val="333333"/>
        </w:rPr>
        <w:t xml:space="preserve"> SQL_COUNT_REGEX = </w:t>
      </w:r>
      <w:r>
        <w:rPr>
          <w:rStyle w:val="code-quote"/>
          <w:rFonts w:ascii="Courier New" w:hAnsi="Courier New" w:cs="Courier New"/>
          <w:color w:val="009100"/>
        </w:rPr>
        <w:t>"(?is)^\\s*SELECT\\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s+COUNT</w:t>
      </w:r>
      <w:proofErr w:type="spellEnd"/>
      <w:r>
        <w:rPr>
          <w:rStyle w:val="code-quote"/>
          <w:rFonts w:ascii="Courier New" w:hAnsi="Courier New" w:cs="Courier New"/>
          <w:color w:val="009100"/>
        </w:rPr>
        <w:t>\\s*\\(\\s*(?:\\*|\\w+)\\s*\\).*$"</w:t>
      </w:r>
      <w:r>
        <w:rPr>
          <w:rFonts w:ascii="Courier New" w:hAnsi="Courier New" w:cs="Courier New"/>
          <w:color w:val="333333"/>
        </w:rPr>
        <w:t>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@Override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lastRenderedPageBreak/>
        <w:t xml:space="preserve">    </w:t>
      </w:r>
      <w:r>
        <w:rPr>
          <w:rStyle w:val="code-keyword"/>
          <w:rFonts w:ascii="Courier New" w:hAnsi="Courier New" w:cs="Courier New"/>
          <w:color w:val="000091"/>
        </w:rPr>
        <w:t>public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code-object"/>
          <w:rFonts w:ascii="Courier New" w:hAnsi="Courier New" w:cs="Courier New"/>
          <w:color w:val="910091"/>
        </w:rPr>
        <w:t>Object</w:t>
      </w:r>
      <w:r>
        <w:rPr>
          <w:rFonts w:ascii="Courier New" w:hAnsi="Courier New" w:cs="Courier New"/>
          <w:color w:val="333333"/>
        </w:rPr>
        <w:t xml:space="preserve"> intercept(Invocation invocation) </w:t>
      </w:r>
      <w:r>
        <w:rPr>
          <w:rStyle w:val="code-keyword"/>
          <w:rFonts w:ascii="Courier New" w:hAnsi="Courier New" w:cs="Courier New"/>
          <w:color w:val="000091"/>
        </w:rPr>
        <w:t>throws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Throwable</w:t>
      </w:r>
      <w:proofErr w:type="spellEnd"/>
      <w:r>
        <w:rPr>
          <w:rFonts w:ascii="Courier New" w:hAnsi="Courier New" w:cs="Courier New"/>
          <w:color w:val="333333"/>
        </w:rPr>
        <w:t xml:space="preserve"> {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Fonts w:ascii="Courier New" w:hAnsi="Courier New" w:cs="Courier New"/>
          <w:color w:val="333333"/>
        </w:rPr>
        <w:t>StatementHandler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statementHandler</w:t>
      </w:r>
      <w:proofErr w:type="spellEnd"/>
      <w:r>
        <w:rPr>
          <w:rFonts w:ascii="Courier New" w:hAnsi="Courier New" w:cs="Courier New"/>
          <w:color w:val="333333"/>
        </w:rPr>
        <w:t xml:space="preserve"> = (</w:t>
      </w:r>
      <w:proofErr w:type="spellStart"/>
      <w:r>
        <w:rPr>
          <w:rFonts w:ascii="Courier New" w:hAnsi="Courier New" w:cs="Courier New"/>
          <w:color w:val="333333"/>
        </w:rPr>
        <w:t>StatementHandler</w:t>
      </w:r>
      <w:proofErr w:type="spellEnd"/>
      <w:r>
        <w:rPr>
          <w:rFonts w:ascii="Courier New" w:hAnsi="Courier New" w:cs="Courier New"/>
          <w:color w:val="333333"/>
        </w:rPr>
        <w:t xml:space="preserve">) </w:t>
      </w:r>
      <w:proofErr w:type="spellStart"/>
      <w:r>
        <w:rPr>
          <w:rFonts w:ascii="Courier New" w:hAnsi="Courier New" w:cs="Courier New"/>
          <w:color w:val="333333"/>
        </w:rPr>
        <w:t>invocation.getTarget</w:t>
      </w:r>
      <w:proofErr w:type="spellEnd"/>
      <w:r>
        <w:rPr>
          <w:rFonts w:ascii="Courier New" w:hAnsi="Courier New" w:cs="Courier New"/>
          <w:color w:val="333333"/>
        </w:rPr>
        <w:t>();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Fonts w:ascii="Courier New" w:hAnsi="Courier New" w:cs="Courier New"/>
          <w:color w:val="333333"/>
        </w:rPr>
        <w:t>BoundSql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boundSql</w:t>
      </w:r>
      <w:proofErr w:type="spellEnd"/>
      <w:r>
        <w:rPr>
          <w:rFonts w:ascii="Courier New" w:hAnsi="Courier New" w:cs="Courier New"/>
          <w:color w:val="333333"/>
        </w:rPr>
        <w:t xml:space="preserve"> = </w:t>
      </w:r>
      <w:proofErr w:type="spellStart"/>
      <w:r>
        <w:rPr>
          <w:rFonts w:ascii="Courier New" w:hAnsi="Courier New" w:cs="Courier New"/>
          <w:color w:val="333333"/>
        </w:rPr>
        <w:t>statementHandler.getBoundSql</w:t>
      </w:r>
      <w:proofErr w:type="spellEnd"/>
      <w:r>
        <w:rPr>
          <w:rFonts w:ascii="Courier New" w:hAnsi="Courier New" w:cs="Courier New"/>
          <w:color w:val="333333"/>
        </w:rPr>
        <w:t>();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r>
        <w:rPr>
          <w:rStyle w:val="code-object"/>
          <w:rFonts w:ascii="Courier New" w:hAnsi="Courier New" w:cs="Courier New"/>
          <w:color w:val="910091"/>
        </w:rPr>
        <w:t>String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sql</w:t>
      </w:r>
      <w:proofErr w:type="spellEnd"/>
      <w:r>
        <w:rPr>
          <w:rFonts w:ascii="Courier New" w:hAnsi="Courier New" w:cs="Courier New"/>
          <w:color w:val="333333"/>
        </w:rPr>
        <w:t xml:space="preserve"> = </w:t>
      </w:r>
      <w:proofErr w:type="spellStart"/>
      <w:r>
        <w:rPr>
          <w:rFonts w:ascii="Courier New" w:hAnsi="Courier New" w:cs="Courier New"/>
          <w:color w:val="333333"/>
        </w:rPr>
        <w:t>boundSql.getSql</w:t>
      </w:r>
      <w:proofErr w:type="spellEnd"/>
      <w:r>
        <w:rPr>
          <w:rFonts w:ascii="Courier New" w:hAnsi="Courier New" w:cs="Courier New"/>
          <w:color w:val="333333"/>
        </w:rPr>
        <w:t>();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r>
        <w:rPr>
          <w:rStyle w:val="code-keyword"/>
          <w:rFonts w:ascii="Courier New" w:hAnsi="Courier New" w:cs="Courier New"/>
          <w:color w:val="000091"/>
        </w:rPr>
        <w:t>if</w:t>
      </w:r>
      <w:r>
        <w:rPr>
          <w:rFonts w:ascii="Courier New" w:hAnsi="Courier New" w:cs="Courier New"/>
          <w:color w:val="333333"/>
        </w:rPr>
        <w:t xml:space="preserve"> (</w:t>
      </w:r>
      <w:proofErr w:type="spellStart"/>
      <w:r>
        <w:rPr>
          <w:rFonts w:ascii="Courier New" w:hAnsi="Courier New" w:cs="Courier New"/>
          <w:color w:val="333333"/>
        </w:rPr>
        <w:t>StringUtils.isBlank</w:t>
      </w:r>
      <w:proofErr w:type="spellEnd"/>
      <w:r>
        <w:rPr>
          <w:rFonts w:ascii="Courier New" w:hAnsi="Courier New" w:cs="Courier New"/>
          <w:color w:val="333333"/>
        </w:rPr>
        <w:t>(</w:t>
      </w:r>
      <w:proofErr w:type="spellStart"/>
      <w:r>
        <w:rPr>
          <w:rFonts w:ascii="Courier New" w:hAnsi="Courier New" w:cs="Courier New"/>
          <w:color w:val="333333"/>
        </w:rPr>
        <w:t>sql</w:t>
      </w:r>
      <w:proofErr w:type="spellEnd"/>
      <w:r>
        <w:rPr>
          <w:rFonts w:ascii="Courier New" w:hAnsi="Courier New" w:cs="Courier New"/>
          <w:color w:val="333333"/>
        </w:rPr>
        <w:t>)) {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</w:t>
      </w:r>
      <w:r>
        <w:rPr>
          <w:rStyle w:val="code-keyword"/>
          <w:rFonts w:ascii="Courier New" w:hAnsi="Courier New" w:cs="Courier New"/>
          <w:color w:val="000091"/>
        </w:rPr>
        <w:t>return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invocation.proceed</w:t>
      </w:r>
      <w:proofErr w:type="spellEnd"/>
      <w:r>
        <w:rPr>
          <w:rFonts w:ascii="Courier New" w:hAnsi="Courier New" w:cs="Courier New"/>
          <w:color w:val="333333"/>
        </w:rPr>
        <w:t>();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}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Style w:val="code-comment"/>
          <w:rFonts w:ascii="Courier New" w:hAnsi="Courier New" w:cs="Courier New"/>
          <w:color w:val="808080"/>
        </w:rPr>
      </w:pPr>
      <w:r>
        <w:rPr>
          <w:rFonts w:ascii="Courier New" w:hAnsi="Courier New" w:cs="Courier New"/>
          <w:color w:val="333333"/>
        </w:rPr>
        <w:t xml:space="preserve">        </w:t>
      </w:r>
      <w:r>
        <w:rPr>
          <w:rStyle w:val="code-comment"/>
          <w:rFonts w:ascii="Courier New" w:hAnsi="Courier New" w:cs="Courier New"/>
          <w:color w:val="808080"/>
        </w:rPr>
        <w:t xml:space="preserve">//select </w:t>
      </w:r>
      <w:proofErr w:type="spellStart"/>
      <w:r>
        <w:rPr>
          <w:rStyle w:val="code-comment"/>
          <w:rFonts w:ascii="Courier New" w:hAnsi="Courier New" w:cs="Courier New"/>
          <w:color w:val="808080"/>
        </w:rPr>
        <w:t>sql</w:t>
      </w:r>
      <w:proofErr w:type="spellEnd"/>
      <w:r>
        <w:rPr>
          <w:rStyle w:val="code-comment"/>
          <w:rFonts w:ascii="Courier New" w:hAnsi="Courier New" w:cs="Courier New"/>
          <w:color w:val="808080"/>
        </w:rPr>
        <w:t xml:space="preserve"> </w:t>
      </w:r>
      <w:r>
        <w:rPr>
          <w:rStyle w:val="code-keyword"/>
          <w:rFonts w:ascii="Courier New" w:hAnsi="Courier New" w:cs="Courier New"/>
          <w:color w:val="000091"/>
        </w:rPr>
        <w:t>do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r>
        <w:rPr>
          <w:rStyle w:val="code-keyword"/>
          <w:rFonts w:ascii="Courier New" w:hAnsi="Courier New" w:cs="Courier New"/>
          <w:color w:val="000091"/>
        </w:rPr>
        <w:t>if</w:t>
      </w:r>
      <w:r>
        <w:rPr>
          <w:rFonts w:ascii="Courier New" w:hAnsi="Courier New" w:cs="Courier New"/>
          <w:color w:val="333333"/>
        </w:rPr>
        <w:t xml:space="preserve"> (</w:t>
      </w:r>
      <w:proofErr w:type="spellStart"/>
      <w:r>
        <w:rPr>
          <w:rFonts w:ascii="Courier New" w:hAnsi="Courier New" w:cs="Courier New"/>
          <w:color w:val="333333"/>
        </w:rPr>
        <w:t>sql.matches</w:t>
      </w:r>
      <w:proofErr w:type="spellEnd"/>
      <w:r>
        <w:rPr>
          <w:rFonts w:ascii="Courier New" w:hAnsi="Courier New" w:cs="Courier New"/>
          <w:color w:val="333333"/>
        </w:rPr>
        <w:t>(SQL_SELECT_REGEX) &amp;&amp; !</w:t>
      </w:r>
      <w:proofErr w:type="spellStart"/>
      <w:r>
        <w:rPr>
          <w:rFonts w:ascii="Courier New" w:hAnsi="Courier New" w:cs="Courier New"/>
          <w:color w:val="333333"/>
        </w:rPr>
        <w:t>Pattern.matches</w:t>
      </w:r>
      <w:proofErr w:type="spellEnd"/>
      <w:r>
        <w:rPr>
          <w:rFonts w:ascii="Courier New" w:hAnsi="Courier New" w:cs="Courier New"/>
          <w:color w:val="333333"/>
        </w:rPr>
        <w:t xml:space="preserve">(SQL_COUNT_REGEX, </w:t>
      </w:r>
      <w:proofErr w:type="spellStart"/>
      <w:r>
        <w:rPr>
          <w:rFonts w:ascii="Courier New" w:hAnsi="Courier New" w:cs="Courier New"/>
          <w:color w:val="333333"/>
        </w:rPr>
        <w:t>sql</w:t>
      </w:r>
      <w:proofErr w:type="spellEnd"/>
      <w:r>
        <w:rPr>
          <w:rFonts w:ascii="Courier New" w:hAnsi="Courier New" w:cs="Courier New"/>
          <w:color w:val="333333"/>
        </w:rPr>
        <w:t>)) {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</w:t>
      </w:r>
      <w:r>
        <w:rPr>
          <w:rStyle w:val="code-object"/>
          <w:rFonts w:ascii="Courier New" w:hAnsi="Courier New" w:cs="Courier New"/>
          <w:color w:val="910091"/>
        </w:rPr>
        <w:t>Object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obj</w:t>
      </w:r>
      <w:proofErr w:type="spellEnd"/>
      <w:r>
        <w:rPr>
          <w:rFonts w:ascii="Courier New" w:hAnsi="Courier New" w:cs="Courier New"/>
          <w:color w:val="333333"/>
        </w:rPr>
        <w:t xml:space="preserve"> = </w:t>
      </w:r>
      <w:proofErr w:type="spellStart"/>
      <w:r>
        <w:rPr>
          <w:rFonts w:ascii="Courier New" w:hAnsi="Courier New" w:cs="Courier New"/>
          <w:color w:val="333333"/>
        </w:rPr>
        <w:t>FieldUtils.readField</w:t>
      </w:r>
      <w:proofErr w:type="spellEnd"/>
      <w:r>
        <w:rPr>
          <w:rFonts w:ascii="Courier New" w:hAnsi="Courier New" w:cs="Courier New"/>
          <w:color w:val="333333"/>
        </w:rPr>
        <w:t>(</w:t>
      </w:r>
      <w:proofErr w:type="spellStart"/>
      <w:r>
        <w:rPr>
          <w:rFonts w:ascii="Courier New" w:hAnsi="Courier New" w:cs="Courier New"/>
          <w:color w:val="333333"/>
        </w:rPr>
        <w:t>statementHandler</w:t>
      </w:r>
      <w:proofErr w:type="spellEnd"/>
      <w:r>
        <w:rPr>
          <w:rFonts w:ascii="Courier New" w:hAnsi="Courier New" w:cs="Courier New"/>
          <w:color w:val="333333"/>
        </w:rPr>
        <w:t xml:space="preserve">, </w:t>
      </w:r>
      <w:r>
        <w:rPr>
          <w:rStyle w:val="code-quote"/>
          <w:rFonts w:ascii="Courier New" w:hAnsi="Courier New" w:cs="Courier New"/>
          <w:color w:val="009100"/>
        </w:rPr>
        <w:t>"delegate"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Style w:val="code-keyword"/>
          <w:rFonts w:ascii="Courier New" w:hAnsi="Courier New" w:cs="Courier New"/>
          <w:color w:val="000091"/>
        </w:rPr>
        <w:t>true</w:t>
      </w:r>
      <w:r>
        <w:rPr>
          <w:rFonts w:ascii="Courier New" w:hAnsi="Courier New" w:cs="Courier New"/>
          <w:color w:val="333333"/>
        </w:rPr>
        <w:t>);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Style w:val="code-comment"/>
          <w:rFonts w:ascii="Courier New" w:hAnsi="Courier New" w:cs="Courier New"/>
          <w:color w:val="808080"/>
        </w:rPr>
      </w:pPr>
      <w:r>
        <w:rPr>
          <w:rFonts w:ascii="Courier New" w:hAnsi="Courier New" w:cs="Courier New"/>
          <w:color w:val="333333"/>
        </w:rPr>
        <w:t xml:space="preserve">            </w:t>
      </w:r>
      <w:r>
        <w:rPr>
          <w:rStyle w:val="code-comment"/>
          <w:rFonts w:ascii="Courier New" w:hAnsi="Courier New" w:cs="Courier New"/>
          <w:color w:val="808080"/>
        </w:rPr>
        <w:t xml:space="preserve">// </w:t>
      </w:r>
      <w:r>
        <w:rPr>
          <w:rStyle w:val="code-comment"/>
          <w:rFonts w:ascii="Courier New" w:hAnsi="Courier New" w:cs="Courier New"/>
          <w:color w:val="808080"/>
        </w:rPr>
        <w:t>反射获取</w:t>
      </w:r>
      <w:r>
        <w:rPr>
          <w:rStyle w:val="code-comment"/>
          <w:rFonts w:ascii="Courier New" w:hAnsi="Courier New" w:cs="Courier New"/>
          <w:color w:val="808080"/>
        </w:rPr>
        <w:t xml:space="preserve"> </w:t>
      </w:r>
      <w:proofErr w:type="spellStart"/>
      <w:r>
        <w:rPr>
          <w:rStyle w:val="code-comment"/>
          <w:rFonts w:ascii="Courier New" w:hAnsi="Courier New" w:cs="Courier New"/>
          <w:color w:val="808080"/>
        </w:rPr>
        <w:t>RowBounds</w:t>
      </w:r>
      <w:proofErr w:type="spellEnd"/>
      <w:r>
        <w:rPr>
          <w:rStyle w:val="code-comment"/>
          <w:rFonts w:ascii="Courier New" w:hAnsi="Courier New" w:cs="Courier New"/>
          <w:color w:val="808080"/>
        </w:rPr>
        <w:t xml:space="preserve"> </w:t>
      </w:r>
      <w:r>
        <w:rPr>
          <w:rStyle w:val="code-comment"/>
          <w:rFonts w:ascii="Courier New" w:hAnsi="Courier New" w:cs="Courier New"/>
          <w:color w:val="808080"/>
        </w:rPr>
        <w:t>对象。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</w:t>
      </w:r>
      <w:proofErr w:type="spellStart"/>
      <w:r>
        <w:rPr>
          <w:rFonts w:ascii="Courier New" w:hAnsi="Courier New" w:cs="Courier New"/>
          <w:color w:val="333333"/>
        </w:rPr>
        <w:t>RowBounds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rowBounds</w:t>
      </w:r>
      <w:proofErr w:type="spellEnd"/>
      <w:r>
        <w:rPr>
          <w:rFonts w:ascii="Courier New" w:hAnsi="Courier New" w:cs="Courier New"/>
          <w:color w:val="333333"/>
        </w:rPr>
        <w:t xml:space="preserve"> = (</w:t>
      </w:r>
      <w:proofErr w:type="spellStart"/>
      <w:r>
        <w:rPr>
          <w:rFonts w:ascii="Courier New" w:hAnsi="Courier New" w:cs="Courier New"/>
          <w:color w:val="333333"/>
        </w:rPr>
        <w:t>RowBounds</w:t>
      </w:r>
      <w:proofErr w:type="spellEnd"/>
      <w:r>
        <w:rPr>
          <w:rFonts w:ascii="Courier New" w:hAnsi="Courier New" w:cs="Courier New"/>
          <w:color w:val="333333"/>
        </w:rPr>
        <w:t xml:space="preserve">) </w:t>
      </w:r>
      <w:proofErr w:type="spellStart"/>
      <w:r>
        <w:rPr>
          <w:rFonts w:ascii="Courier New" w:hAnsi="Courier New" w:cs="Courier New"/>
          <w:color w:val="333333"/>
        </w:rPr>
        <w:t>FieldUtils.readField</w:t>
      </w:r>
      <w:proofErr w:type="spellEnd"/>
      <w:r>
        <w:rPr>
          <w:rFonts w:ascii="Courier New" w:hAnsi="Courier New" w:cs="Courier New"/>
          <w:color w:val="333333"/>
        </w:rPr>
        <w:t>(</w:t>
      </w:r>
      <w:proofErr w:type="spellStart"/>
      <w:r>
        <w:rPr>
          <w:rFonts w:ascii="Courier New" w:hAnsi="Courier New" w:cs="Courier New"/>
          <w:color w:val="333333"/>
        </w:rPr>
        <w:t>obj</w:t>
      </w:r>
      <w:proofErr w:type="spellEnd"/>
      <w:r>
        <w:rPr>
          <w:rFonts w:ascii="Courier New" w:hAnsi="Courier New" w:cs="Courier New"/>
          <w:color w:val="333333"/>
        </w:rPr>
        <w:t xml:space="preserve">, 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rowBounds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Style w:val="code-keyword"/>
          <w:rFonts w:ascii="Courier New" w:hAnsi="Courier New" w:cs="Courier New"/>
          <w:color w:val="000091"/>
        </w:rPr>
        <w:t>true</w:t>
      </w:r>
      <w:r>
        <w:rPr>
          <w:rFonts w:ascii="Courier New" w:hAnsi="Courier New" w:cs="Courier New"/>
          <w:color w:val="333333"/>
        </w:rPr>
        <w:t>);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Style w:val="code-comment"/>
          <w:rFonts w:ascii="Courier New" w:hAnsi="Courier New" w:cs="Courier New"/>
          <w:color w:val="808080"/>
        </w:rPr>
      </w:pPr>
      <w:r>
        <w:rPr>
          <w:rFonts w:ascii="Courier New" w:hAnsi="Courier New" w:cs="Courier New"/>
          <w:color w:val="333333"/>
        </w:rPr>
        <w:t xml:space="preserve">            </w:t>
      </w:r>
      <w:r>
        <w:rPr>
          <w:rStyle w:val="code-comment"/>
          <w:rFonts w:ascii="Courier New" w:hAnsi="Courier New" w:cs="Courier New"/>
          <w:color w:val="808080"/>
        </w:rPr>
        <w:t xml:space="preserve">// </w:t>
      </w:r>
      <w:r>
        <w:rPr>
          <w:rStyle w:val="code-comment"/>
          <w:rFonts w:ascii="Courier New" w:hAnsi="Courier New" w:cs="Courier New"/>
          <w:color w:val="808080"/>
        </w:rPr>
        <w:t>分页参数存在且不为默认值时进行分页</w:t>
      </w:r>
      <w:r>
        <w:rPr>
          <w:rStyle w:val="code-comment"/>
          <w:rFonts w:ascii="Courier New" w:hAnsi="Courier New" w:cs="Courier New"/>
          <w:color w:val="808080"/>
        </w:rPr>
        <w:t>SQL</w:t>
      </w:r>
      <w:r>
        <w:rPr>
          <w:rStyle w:val="code-comment"/>
          <w:rFonts w:ascii="Courier New" w:hAnsi="Courier New" w:cs="Courier New"/>
          <w:color w:val="808080"/>
        </w:rPr>
        <w:t>构造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</w:t>
      </w:r>
      <w:r>
        <w:rPr>
          <w:rStyle w:val="code-keyword"/>
          <w:rFonts w:ascii="Courier New" w:hAnsi="Courier New" w:cs="Courier New"/>
          <w:color w:val="000091"/>
        </w:rPr>
        <w:t>if</w:t>
      </w:r>
      <w:r>
        <w:rPr>
          <w:rFonts w:ascii="Courier New" w:hAnsi="Courier New" w:cs="Courier New"/>
          <w:color w:val="333333"/>
        </w:rPr>
        <w:t xml:space="preserve"> (</w:t>
      </w:r>
      <w:proofErr w:type="spellStart"/>
      <w:r>
        <w:rPr>
          <w:rFonts w:ascii="Courier New" w:hAnsi="Courier New" w:cs="Courier New"/>
          <w:color w:val="333333"/>
        </w:rPr>
        <w:t>rowBounds</w:t>
      </w:r>
      <w:proofErr w:type="spellEnd"/>
      <w:r>
        <w:rPr>
          <w:rFonts w:ascii="Courier New" w:hAnsi="Courier New" w:cs="Courier New"/>
          <w:color w:val="333333"/>
        </w:rPr>
        <w:t xml:space="preserve"> != </w:t>
      </w:r>
      <w:r>
        <w:rPr>
          <w:rStyle w:val="code-keyword"/>
          <w:rFonts w:ascii="Courier New" w:hAnsi="Courier New" w:cs="Courier New"/>
          <w:color w:val="000091"/>
        </w:rPr>
        <w:t>null</w:t>
      </w:r>
      <w:r>
        <w:rPr>
          <w:rFonts w:ascii="Courier New" w:hAnsi="Courier New" w:cs="Courier New"/>
          <w:color w:val="333333"/>
        </w:rPr>
        <w:t xml:space="preserve"> &amp;&amp; </w:t>
      </w:r>
      <w:proofErr w:type="spellStart"/>
      <w:r>
        <w:rPr>
          <w:rFonts w:ascii="Courier New" w:hAnsi="Courier New" w:cs="Courier New"/>
          <w:color w:val="333333"/>
        </w:rPr>
        <w:t>rowBounds</w:t>
      </w:r>
      <w:proofErr w:type="spellEnd"/>
      <w:r>
        <w:rPr>
          <w:rFonts w:ascii="Courier New" w:hAnsi="Courier New" w:cs="Courier New"/>
          <w:color w:val="333333"/>
        </w:rPr>
        <w:t xml:space="preserve"> != </w:t>
      </w:r>
      <w:proofErr w:type="spellStart"/>
      <w:r>
        <w:rPr>
          <w:rFonts w:ascii="Courier New" w:hAnsi="Courier New" w:cs="Courier New"/>
          <w:color w:val="333333"/>
        </w:rPr>
        <w:t>RowBounds.DEFAULT</w:t>
      </w:r>
      <w:proofErr w:type="spellEnd"/>
      <w:r>
        <w:rPr>
          <w:rFonts w:ascii="Courier New" w:hAnsi="Courier New" w:cs="Courier New"/>
          <w:color w:val="333333"/>
        </w:rPr>
        <w:t>) {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    </w:t>
      </w:r>
      <w:proofErr w:type="spellStart"/>
      <w:r>
        <w:rPr>
          <w:rFonts w:ascii="Courier New" w:hAnsi="Courier New" w:cs="Courier New"/>
          <w:color w:val="333333"/>
        </w:rPr>
        <w:t>FieldUtils.writeField</w:t>
      </w:r>
      <w:proofErr w:type="spellEnd"/>
      <w:r>
        <w:rPr>
          <w:rFonts w:ascii="Courier New" w:hAnsi="Courier New" w:cs="Courier New"/>
          <w:color w:val="333333"/>
        </w:rPr>
        <w:t>(</w:t>
      </w:r>
      <w:proofErr w:type="spellStart"/>
      <w:r>
        <w:rPr>
          <w:rFonts w:ascii="Courier New" w:hAnsi="Courier New" w:cs="Courier New"/>
          <w:color w:val="333333"/>
        </w:rPr>
        <w:t>boundSql</w:t>
      </w:r>
      <w:proofErr w:type="spellEnd"/>
      <w:r>
        <w:rPr>
          <w:rFonts w:ascii="Courier New" w:hAnsi="Courier New" w:cs="Courier New"/>
          <w:color w:val="333333"/>
        </w:rPr>
        <w:t xml:space="preserve">, 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sql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Fonts w:ascii="Courier New" w:hAnsi="Courier New" w:cs="Courier New"/>
          <w:color w:val="333333"/>
        </w:rPr>
        <w:t xml:space="preserve">, </w:t>
      </w:r>
      <w:proofErr w:type="spellStart"/>
      <w:r>
        <w:rPr>
          <w:rFonts w:ascii="Courier New" w:hAnsi="Courier New" w:cs="Courier New"/>
          <w:color w:val="333333"/>
        </w:rPr>
        <w:t>newSql</w:t>
      </w:r>
      <w:proofErr w:type="spellEnd"/>
      <w:r>
        <w:rPr>
          <w:rFonts w:ascii="Courier New" w:hAnsi="Courier New" w:cs="Courier New"/>
          <w:color w:val="333333"/>
        </w:rPr>
        <w:t>(</w:t>
      </w:r>
      <w:proofErr w:type="spellStart"/>
      <w:r>
        <w:rPr>
          <w:rFonts w:ascii="Courier New" w:hAnsi="Courier New" w:cs="Courier New"/>
          <w:color w:val="333333"/>
        </w:rPr>
        <w:t>sql</w:t>
      </w:r>
      <w:proofErr w:type="spellEnd"/>
      <w:r>
        <w:rPr>
          <w:rFonts w:ascii="Courier New" w:hAnsi="Courier New" w:cs="Courier New"/>
          <w:color w:val="333333"/>
        </w:rPr>
        <w:t xml:space="preserve">, </w:t>
      </w:r>
      <w:proofErr w:type="spellStart"/>
      <w:r>
        <w:rPr>
          <w:rFonts w:ascii="Courier New" w:hAnsi="Courier New" w:cs="Courier New"/>
          <w:color w:val="333333"/>
        </w:rPr>
        <w:t>rowBounds</w:t>
      </w:r>
      <w:proofErr w:type="spellEnd"/>
      <w:r>
        <w:rPr>
          <w:rFonts w:ascii="Courier New" w:hAnsi="Courier New" w:cs="Courier New"/>
          <w:color w:val="333333"/>
        </w:rPr>
        <w:t xml:space="preserve">), </w:t>
      </w:r>
      <w:r>
        <w:rPr>
          <w:rStyle w:val="code-keyword"/>
          <w:rFonts w:ascii="Courier New" w:hAnsi="Courier New" w:cs="Courier New"/>
          <w:color w:val="000091"/>
        </w:rPr>
        <w:t>true</w:t>
      </w:r>
      <w:r>
        <w:rPr>
          <w:rFonts w:ascii="Courier New" w:hAnsi="Courier New" w:cs="Courier New"/>
          <w:color w:val="333333"/>
        </w:rPr>
        <w:t>);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Style w:val="code-comment"/>
          <w:rFonts w:ascii="Courier New" w:hAnsi="Courier New" w:cs="Courier New"/>
          <w:color w:val="808080"/>
        </w:rPr>
      </w:pPr>
      <w:r>
        <w:rPr>
          <w:rFonts w:ascii="Courier New" w:hAnsi="Courier New" w:cs="Courier New"/>
          <w:color w:val="333333"/>
        </w:rPr>
        <w:t xml:space="preserve">                </w:t>
      </w:r>
      <w:r>
        <w:rPr>
          <w:rStyle w:val="code-comment"/>
          <w:rFonts w:ascii="Courier New" w:hAnsi="Courier New" w:cs="Courier New"/>
          <w:color w:val="808080"/>
        </w:rPr>
        <w:t xml:space="preserve">// </w:t>
      </w:r>
      <w:r>
        <w:rPr>
          <w:rStyle w:val="code-comment"/>
          <w:rFonts w:ascii="Courier New" w:hAnsi="Courier New" w:cs="Courier New"/>
          <w:color w:val="808080"/>
        </w:rPr>
        <w:t>一定要还原否则将无法得到下一组数据</w:t>
      </w:r>
      <w:r>
        <w:rPr>
          <w:rStyle w:val="code-comment"/>
          <w:rFonts w:ascii="Courier New" w:hAnsi="Courier New" w:cs="Courier New"/>
          <w:color w:val="808080"/>
        </w:rPr>
        <w:t>(</w:t>
      </w:r>
      <w:r>
        <w:rPr>
          <w:rStyle w:val="code-comment"/>
          <w:rFonts w:ascii="Courier New" w:hAnsi="Courier New" w:cs="Courier New"/>
          <w:color w:val="808080"/>
        </w:rPr>
        <w:t>第一次的数据被缓存了</w:t>
      </w:r>
      <w:r>
        <w:rPr>
          <w:rStyle w:val="code-comment"/>
          <w:rFonts w:ascii="Courier New" w:hAnsi="Courier New" w:cs="Courier New"/>
          <w:color w:val="808080"/>
        </w:rPr>
        <w:t>)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    </w:t>
      </w:r>
      <w:proofErr w:type="spellStart"/>
      <w:r>
        <w:rPr>
          <w:rFonts w:ascii="Courier New" w:hAnsi="Courier New" w:cs="Courier New"/>
          <w:color w:val="333333"/>
        </w:rPr>
        <w:t>FieldUtils.writeField</w:t>
      </w:r>
      <w:proofErr w:type="spellEnd"/>
      <w:r>
        <w:rPr>
          <w:rFonts w:ascii="Courier New" w:hAnsi="Courier New" w:cs="Courier New"/>
          <w:color w:val="333333"/>
        </w:rPr>
        <w:t>(</w:t>
      </w:r>
      <w:proofErr w:type="spellStart"/>
      <w:r>
        <w:rPr>
          <w:rFonts w:ascii="Courier New" w:hAnsi="Courier New" w:cs="Courier New"/>
          <w:color w:val="333333"/>
        </w:rPr>
        <w:t>rowBounds</w:t>
      </w:r>
      <w:proofErr w:type="spellEnd"/>
      <w:r>
        <w:rPr>
          <w:rFonts w:ascii="Courier New" w:hAnsi="Courier New" w:cs="Courier New"/>
          <w:color w:val="333333"/>
        </w:rPr>
        <w:t xml:space="preserve">, </w:t>
      </w:r>
      <w:r>
        <w:rPr>
          <w:rStyle w:val="code-quote"/>
          <w:rFonts w:ascii="Courier New" w:hAnsi="Courier New" w:cs="Courier New"/>
          <w:color w:val="009100"/>
        </w:rPr>
        <w:t>"offset"</w:t>
      </w:r>
      <w:r>
        <w:rPr>
          <w:rFonts w:ascii="Courier New" w:hAnsi="Courier New" w:cs="Courier New"/>
          <w:color w:val="333333"/>
        </w:rPr>
        <w:t xml:space="preserve">, </w:t>
      </w:r>
      <w:proofErr w:type="spellStart"/>
      <w:r>
        <w:rPr>
          <w:rFonts w:ascii="Courier New" w:hAnsi="Courier New" w:cs="Courier New"/>
          <w:color w:val="333333"/>
        </w:rPr>
        <w:t>RowBounds.NO_ROW_OFFSET</w:t>
      </w:r>
      <w:proofErr w:type="spellEnd"/>
      <w:r>
        <w:rPr>
          <w:rFonts w:ascii="Courier New" w:hAnsi="Courier New" w:cs="Courier New"/>
          <w:color w:val="333333"/>
        </w:rPr>
        <w:t xml:space="preserve">, </w:t>
      </w:r>
      <w:r>
        <w:rPr>
          <w:rStyle w:val="code-keyword"/>
          <w:rFonts w:ascii="Courier New" w:hAnsi="Courier New" w:cs="Courier New"/>
          <w:color w:val="000091"/>
        </w:rPr>
        <w:t>true</w:t>
      </w:r>
      <w:r>
        <w:rPr>
          <w:rFonts w:ascii="Courier New" w:hAnsi="Courier New" w:cs="Courier New"/>
          <w:color w:val="333333"/>
        </w:rPr>
        <w:t>);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    </w:t>
      </w:r>
      <w:proofErr w:type="spellStart"/>
      <w:r>
        <w:rPr>
          <w:rFonts w:ascii="Courier New" w:hAnsi="Courier New" w:cs="Courier New"/>
          <w:color w:val="333333"/>
        </w:rPr>
        <w:t>FieldUtils.writeField</w:t>
      </w:r>
      <w:proofErr w:type="spellEnd"/>
      <w:r>
        <w:rPr>
          <w:rFonts w:ascii="Courier New" w:hAnsi="Courier New" w:cs="Courier New"/>
          <w:color w:val="333333"/>
        </w:rPr>
        <w:t>(</w:t>
      </w:r>
      <w:proofErr w:type="spellStart"/>
      <w:r>
        <w:rPr>
          <w:rFonts w:ascii="Courier New" w:hAnsi="Courier New" w:cs="Courier New"/>
          <w:color w:val="333333"/>
        </w:rPr>
        <w:t>rowBounds</w:t>
      </w:r>
      <w:proofErr w:type="spellEnd"/>
      <w:r>
        <w:rPr>
          <w:rFonts w:ascii="Courier New" w:hAnsi="Courier New" w:cs="Courier New"/>
          <w:color w:val="333333"/>
        </w:rPr>
        <w:t xml:space="preserve">, </w:t>
      </w:r>
      <w:r>
        <w:rPr>
          <w:rStyle w:val="code-quote"/>
          <w:rFonts w:ascii="Courier New" w:hAnsi="Courier New" w:cs="Courier New"/>
          <w:color w:val="009100"/>
        </w:rPr>
        <w:t>"limit"</w:t>
      </w:r>
      <w:r>
        <w:rPr>
          <w:rFonts w:ascii="Courier New" w:hAnsi="Courier New" w:cs="Courier New"/>
          <w:color w:val="333333"/>
        </w:rPr>
        <w:t xml:space="preserve">, </w:t>
      </w:r>
      <w:proofErr w:type="spellStart"/>
      <w:r>
        <w:rPr>
          <w:rFonts w:ascii="Courier New" w:hAnsi="Courier New" w:cs="Courier New"/>
          <w:color w:val="333333"/>
        </w:rPr>
        <w:t>RowBounds.NO_ROW_LIMIT</w:t>
      </w:r>
      <w:proofErr w:type="spellEnd"/>
      <w:r>
        <w:rPr>
          <w:rFonts w:ascii="Courier New" w:hAnsi="Courier New" w:cs="Courier New"/>
          <w:color w:val="333333"/>
        </w:rPr>
        <w:t xml:space="preserve">, </w:t>
      </w:r>
      <w:r>
        <w:rPr>
          <w:rStyle w:val="code-keyword"/>
          <w:rFonts w:ascii="Courier New" w:hAnsi="Courier New" w:cs="Courier New"/>
          <w:color w:val="000091"/>
        </w:rPr>
        <w:t>true</w:t>
      </w:r>
      <w:r>
        <w:rPr>
          <w:rFonts w:ascii="Courier New" w:hAnsi="Courier New" w:cs="Courier New"/>
          <w:color w:val="333333"/>
        </w:rPr>
        <w:t>);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}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}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r>
        <w:rPr>
          <w:rStyle w:val="code-keyword"/>
          <w:rFonts w:ascii="Courier New" w:hAnsi="Courier New" w:cs="Courier New"/>
          <w:color w:val="000091"/>
        </w:rPr>
        <w:t>return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invocation.proceed</w:t>
      </w:r>
      <w:proofErr w:type="spellEnd"/>
      <w:r>
        <w:rPr>
          <w:rFonts w:ascii="Courier New" w:hAnsi="Courier New" w:cs="Courier New"/>
          <w:color w:val="333333"/>
        </w:rPr>
        <w:t>();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}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/**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* </w:t>
      </w:r>
      <w:r>
        <w:rPr>
          <w:rFonts w:ascii="Courier New" w:hAnsi="Courier New" w:cs="Courier New"/>
          <w:color w:val="333333"/>
        </w:rPr>
        <w:t>构造加入分页的</w:t>
      </w:r>
      <w:r>
        <w:rPr>
          <w:rFonts w:ascii="Courier New" w:hAnsi="Courier New" w:cs="Courier New"/>
          <w:color w:val="333333"/>
        </w:rPr>
        <w:t>SQL</w:t>
      </w:r>
      <w:r>
        <w:rPr>
          <w:rFonts w:ascii="Courier New" w:hAnsi="Courier New" w:cs="Courier New"/>
          <w:color w:val="333333"/>
        </w:rPr>
        <w:t>语句</w:t>
      </w:r>
      <w:r>
        <w:rPr>
          <w:rFonts w:ascii="Courier New" w:hAnsi="Courier New" w:cs="Courier New"/>
          <w:color w:val="333333"/>
        </w:rPr>
        <w:t>,</w:t>
      </w:r>
      <w:r>
        <w:rPr>
          <w:rFonts w:ascii="Courier New" w:hAnsi="Courier New" w:cs="Courier New"/>
          <w:color w:val="333333"/>
        </w:rPr>
        <w:t>暂时只是针对</w:t>
      </w:r>
      <w:proofErr w:type="spellStart"/>
      <w:r>
        <w:rPr>
          <w:rFonts w:ascii="Courier New" w:hAnsi="Courier New" w:cs="Courier New"/>
          <w:color w:val="333333"/>
        </w:rPr>
        <w:t>MySQL</w:t>
      </w:r>
      <w:proofErr w:type="spellEnd"/>
      <w:r>
        <w:rPr>
          <w:rFonts w:ascii="Courier New" w:hAnsi="Courier New" w:cs="Courier New"/>
          <w:color w:val="333333"/>
        </w:rPr>
        <w:t>数据库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* @</w:t>
      </w:r>
      <w:proofErr w:type="spellStart"/>
      <w:r>
        <w:rPr>
          <w:rFonts w:ascii="Courier New" w:hAnsi="Courier New" w:cs="Courier New"/>
          <w:color w:val="333333"/>
        </w:rPr>
        <w:t>param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sql</w:t>
      </w:r>
      <w:proofErr w:type="spellEnd"/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* @</w:t>
      </w:r>
      <w:proofErr w:type="spellStart"/>
      <w:r>
        <w:rPr>
          <w:rFonts w:ascii="Courier New" w:hAnsi="Courier New" w:cs="Courier New"/>
          <w:color w:val="333333"/>
        </w:rPr>
        <w:t>param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rowBounds</w:t>
      </w:r>
      <w:proofErr w:type="spellEnd"/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* @</w:t>
      </w:r>
      <w:r>
        <w:rPr>
          <w:rStyle w:val="code-keyword"/>
          <w:rFonts w:ascii="Courier New" w:hAnsi="Courier New" w:cs="Courier New"/>
          <w:color w:val="000091"/>
        </w:rPr>
        <w:t>return</w:t>
      </w:r>
      <w:r>
        <w:rPr>
          <w:rFonts w:ascii="Courier New" w:hAnsi="Courier New" w:cs="Courier New"/>
          <w:color w:val="333333"/>
        </w:rPr>
        <w:t xml:space="preserve"> SQL</w:t>
      </w:r>
      <w:r>
        <w:rPr>
          <w:rFonts w:ascii="Courier New" w:hAnsi="Courier New" w:cs="Courier New"/>
          <w:color w:val="333333"/>
        </w:rPr>
        <w:t>语句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*/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</w:t>
      </w:r>
      <w:r>
        <w:rPr>
          <w:rStyle w:val="code-keyword"/>
          <w:rFonts w:ascii="Courier New" w:hAnsi="Courier New" w:cs="Courier New"/>
          <w:color w:val="000091"/>
        </w:rPr>
        <w:t>private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code-object"/>
          <w:rFonts w:ascii="Courier New" w:hAnsi="Courier New" w:cs="Courier New"/>
          <w:color w:val="910091"/>
        </w:rPr>
        <w:t>String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newSql</w:t>
      </w:r>
      <w:proofErr w:type="spellEnd"/>
      <w:r>
        <w:rPr>
          <w:rFonts w:ascii="Courier New" w:hAnsi="Courier New" w:cs="Courier New"/>
          <w:color w:val="333333"/>
        </w:rPr>
        <w:t>(</w:t>
      </w:r>
      <w:r>
        <w:rPr>
          <w:rStyle w:val="code-object"/>
          <w:rFonts w:ascii="Courier New" w:hAnsi="Courier New" w:cs="Courier New"/>
          <w:color w:val="910091"/>
        </w:rPr>
        <w:t>String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sql</w:t>
      </w:r>
      <w:proofErr w:type="spellEnd"/>
      <w:r>
        <w:rPr>
          <w:rFonts w:ascii="Courier New" w:hAnsi="Courier New" w:cs="Courier New"/>
          <w:color w:val="333333"/>
        </w:rPr>
        <w:t xml:space="preserve">, </w:t>
      </w:r>
      <w:proofErr w:type="spellStart"/>
      <w:r>
        <w:rPr>
          <w:rFonts w:ascii="Courier New" w:hAnsi="Courier New" w:cs="Courier New"/>
          <w:color w:val="333333"/>
        </w:rPr>
        <w:t>RowBounds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rowBounds</w:t>
      </w:r>
      <w:proofErr w:type="spellEnd"/>
      <w:r>
        <w:rPr>
          <w:rFonts w:ascii="Courier New" w:hAnsi="Courier New" w:cs="Courier New"/>
          <w:color w:val="333333"/>
        </w:rPr>
        <w:t>) {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Style w:val="code-object"/>
          <w:rFonts w:ascii="Courier New" w:hAnsi="Courier New" w:cs="Courier New"/>
          <w:color w:val="910091"/>
        </w:rPr>
        <w:t>StringBuffer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sb</w:t>
      </w:r>
      <w:proofErr w:type="spellEnd"/>
      <w:r>
        <w:rPr>
          <w:rFonts w:ascii="Courier New" w:hAnsi="Courier New" w:cs="Courier New"/>
          <w:color w:val="333333"/>
        </w:rPr>
        <w:t xml:space="preserve"> = </w:t>
      </w:r>
      <w:r>
        <w:rPr>
          <w:rStyle w:val="code-keyword"/>
          <w:rFonts w:ascii="Courier New" w:hAnsi="Courier New" w:cs="Courier New"/>
          <w:color w:val="000091"/>
        </w:rPr>
        <w:t>new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code-object"/>
          <w:rFonts w:ascii="Courier New" w:hAnsi="Courier New" w:cs="Courier New"/>
          <w:color w:val="910091"/>
        </w:rPr>
        <w:t>StringBuffer</w:t>
      </w:r>
      <w:proofErr w:type="spellEnd"/>
      <w:r>
        <w:rPr>
          <w:rFonts w:ascii="Courier New" w:hAnsi="Courier New" w:cs="Courier New"/>
          <w:color w:val="333333"/>
        </w:rPr>
        <w:t>();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Fonts w:ascii="Courier New" w:hAnsi="Courier New" w:cs="Courier New"/>
          <w:color w:val="333333"/>
        </w:rPr>
        <w:t>sb.append</w:t>
      </w:r>
      <w:proofErr w:type="spellEnd"/>
      <w:r>
        <w:rPr>
          <w:rFonts w:ascii="Courier New" w:hAnsi="Courier New" w:cs="Courier New"/>
          <w:color w:val="333333"/>
        </w:rPr>
        <w:t>(</w:t>
      </w:r>
      <w:proofErr w:type="spellStart"/>
      <w:r>
        <w:rPr>
          <w:rFonts w:ascii="Courier New" w:hAnsi="Courier New" w:cs="Courier New"/>
          <w:color w:val="333333"/>
        </w:rPr>
        <w:t>sql</w:t>
      </w:r>
      <w:proofErr w:type="spellEnd"/>
      <w:r>
        <w:rPr>
          <w:rFonts w:ascii="Courier New" w:hAnsi="Courier New" w:cs="Courier New"/>
          <w:color w:val="333333"/>
        </w:rPr>
        <w:t>).append(</w:t>
      </w:r>
      <w:r>
        <w:rPr>
          <w:rStyle w:val="code-quote"/>
          <w:rFonts w:ascii="Courier New" w:hAnsi="Courier New" w:cs="Courier New"/>
          <w:color w:val="009100"/>
        </w:rPr>
        <w:t>" limit "</w:t>
      </w:r>
      <w:r>
        <w:rPr>
          <w:rFonts w:ascii="Courier New" w:hAnsi="Courier New" w:cs="Courier New"/>
          <w:color w:val="333333"/>
        </w:rPr>
        <w:t>).append(rowBounds.getOffset()).append(</w:t>
      </w:r>
      <w:r>
        <w:rPr>
          <w:rStyle w:val="code-quote"/>
          <w:rFonts w:ascii="Courier New" w:hAnsi="Courier New" w:cs="Courier New"/>
          <w:color w:val="009100"/>
        </w:rPr>
        <w:t>","</w:t>
      </w:r>
      <w:r>
        <w:rPr>
          <w:rFonts w:ascii="Courier New" w:hAnsi="Courier New" w:cs="Courier New"/>
          <w:color w:val="333333"/>
        </w:rPr>
        <w:t>).append(rowBounds.getLimit());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r>
        <w:rPr>
          <w:rStyle w:val="code-keyword"/>
          <w:rFonts w:ascii="Courier New" w:hAnsi="Courier New" w:cs="Courier New"/>
          <w:color w:val="000091"/>
        </w:rPr>
        <w:t>return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sb.toString</w:t>
      </w:r>
      <w:proofErr w:type="spellEnd"/>
      <w:r>
        <w:rPr>
          <w:rFonts w:ascii="Courier New" w:hAnsi="Courier New" w:cs="Courier New"/>
          <w:color w:val="333333"/>
        </w:rPr>
        <w:t>();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}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@Override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</w:t>
      </w:r>
      <w:r>
        <w:rPr>
          <w:rStyle w:val="code-keyword"/>
          <w:rFonts w:ascii="Courier New" w:hAnsi="Courier New" w:cs="Courier New"/>
          <w:color w:val="000091"/>
        </w:rPr>
        <w:t>public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code-object"/>
          <w:rFonts w:ascii="Courier New" w:hAnsi="Courier New" w:cs="Courier New"/>
          <w:color w:val="910091"/>
        </w:rPr>
        <w:t>Object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plugin</w:t>
      </w:r>
      <w:proofErr w:type="spellEnd"/>
      <w:r>
        <w:rPr>
          <w:rFonts w:ascii="Courier New" w:hAnsi="Courier New" w:cs="Courier New"/>
          <w:color w:val="333333"/>
        </w:rPr>
        <w:t>(</w:t>
      </w:r>
      <w:r>
        <w:rPr>
          <w:rStyle w:val="code-object"/>
          <w:rFonts w:ascii="Courier New" w:hAnsi="Courier New" w:cs="Courier New"/>
          <w:color w:val="910091"/>
        </w:rPr>
        <w:t>Object</w:t>
      </w:r>
      <w:r>
        <w:rPr>
          <w:rFonts w:ascii="Courier New" w:hAnsi="Courier New" w:cs="Courier New"/>
          <w:color w:val="333333"/>
        </w:rPr>
        <w:t xml:space="preserve"> target) {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r>
        <w:rPr>
          <w:rStyle w:val="code-keyword"/>
          <w:rFonts w:ascii="Courier New" w:hAnsi="Courier New" w:cs="Courier New"/>
          <w:color w:val="000091"/>
        </w:rPr>
        <w:t>return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Plugin.wrap</w:t>
      </w:r>
      <w:proofErr w:type="spellEnd"/>
      <w:r>
        <w:rPr>
          <w:rFonts w:ascii="Courier New" w:hAnsi="Courier New" w:cs="Courier New"/>
          <w:color w:val="333333"/>
        </w:rPr>
        <w:t xml:space="preserve">(target, </w:t>
      </w:r>
      <w:r>
        <w:rPr>
          <w:rStyle w:val="code-keyword"/>
          <w:rFonts w:ascii="Courier New" w:hAnsi="Courier New" w:cs="Courier New"/>
          <w:color w:val="000091"/>
        </w:rPr>
        <w:t>this</w:t>
      </w:r>
      <w:r>
        <w:rPr>
          <w:rFonts w:ascii="Courier New" w:hAnsi="Courier New" w:cs="Courier New"/>
          <w:color w:val="333333"/>
        </w:rPr>
        <w:t>);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}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@Override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</w:t>
      </w:r>
      <w:r>
        <w:rPr>
          <w:rStyle w:val="code-keyword"/>
          <w:rFonts w:ascii="Courier New" w:hAnsi="Courier New" w:cs="Courier New"/>
          <w:color w:val="000091"/>
        </w:rPr>
        <w:t>public</w:t>
      </w:r>
      <w:r>
        <w:rPr>
          <w:rFonts w:ascii="Courier New" w:hAnsi="Courier New" w:cs="Courier New"/>
          <w:color w:val="333333"/>
        </w:rPr>
        <w:t xml:space="preserve"> void </w:t>
      </w:r>
      <w:proofErr w:type="spellStart"/>
      <w:r>
        <w:rPr>
          <w:rFonts w:ascii="Courier New" w:hAnsi="Courier New" w:cs="Courier New"/>
          <w:color w:val="333333"/>
        </w:rPr>
        <w:t>setProperties</w:t>
      </w:r>
      <w:proofErr w:type="spellEnd"/>
      <w:r>
        <w:rPr>
          <w:rFonts w:ascii="Courier New" w:hAnsi="Courier New" w:cs="Courier New"/>
          <w:color w:val="333333"/>
        </w:rPr>
        <w:t>(Properties properties) {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Style w:val="code-object"/>
          <w:rFonts w:ascii="Courier New" w:hAnsi="Courier New" w:cs="Courier New"/>
          <w:color w:val="910091"/>
        </w:rPr>
        <w:t>System</w:t>
      </w:r>
      <w:r>
        <w:rPr>
          <w:rFonts w:ascii="Courier New" w:hAnsi="Courier New" w:cs="Courier New"/>
          <w:color w:val="333333"/>
        </w:rPr>
        <w:t>.out.println</w:t>
      </w:r>
      <w:proofErr w:type="spellEnd"/>
      <w:r>
        <w:rPr>
          <w:rFonts w:ascii="Courier New" w:hAnsi="Courier New" w:cs="Courier New"/>
          <w:color w:val="333333"/>
        </w:rPr>
        <w:t>(properties);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}</w:t>
      </w: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5D48E5" w:rsidRDefault="005D48E5" w:rsidP="005D48E5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 w:rsidR="005D48E5" w:rsidRDefault="005D48E5" w:rsidP="005D48E5">
      <w:pPr>
        <w:pStyle w:val="a5"/>
        <w:spacing w:before="0" w:beforeAutospacing="0" w:after="0" w:afterAutospacing="0" w:line="260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其中，</w:t>
      </w:r>
      <w:r>
        <w:rPr>
          <w:rFonts w:ascii="Helvetica" w:hAnsi="Helvetica" w:cs="Helvetica"/>
          <w:color w:val="333333"/>
          <w:sz w:val="20"/>
          <w:szCs w:val="20"/>
        </w:rPr>
        <w:t>@Intercepts</w:t>
      </w:r>
      <w:r>
        <w:rPr>
          <w:rFonts w:ascii="Helvetica" w:hAnsi="Helvetica" w:cs="Helvetica"/>
          <w:color w:val="333333"/>
          <w:sz w:val="20"/>
          <w:szCs w:val="20"/>
        </w:rPr>
        <w:t>表示拦截器，</w:t>
      </w:r>
      <w:r>
        <w:rPr>
          <w:rFonts w:ascii="Helvetica" w:hAnsi="Helvetica" w:cs="Helvetica"/>
          <w:color w:val="333333"/>
          <w:sz w:val="20"/>
          <w:szCs w:val="20"/>
        </w:rPr>
        <w:t>@Signature</w:t>
      </w:r>
      <w:r>
        <w:rPr>
          <w:rFonts w:ascii="Helvetica" w:hAnsi="Helvetica" w:cs="Helvetica"/>
          <w:color w:val="333333"/>
          <w:sz w:val="20"/>
          <w:szCs w:val="20"/>
        </w:rPr>
        <w:t>表示修改的方法信息，包括</w:t>
      </w:r>
      <w:r>
        <w:rPr>
          <w:rFonts w:ascii="Helvetica" w:hAnsi="Helvetica" w:cs="Helvetica"/>
          <w:color w:val="333333"/>
          <w:sz w:val="20"/>
          <w:szCs w:val="20"/>
        </w:rPr>
        <w:t>type</w:t>
      </w:r>
      <w:r>
        <w:rPr>
          <w:rFonts w:ascii="Helvetica" w:hAnsi="Helvetica" w:cs="Helvetica"/>
          <w:color w:val="333333"/>
          <w:sz w:val="20"/>
          <w:szCs w:val="20"/>
        </w:rPr>
        <w:t>类名，</w:t>
      </w:r>
      <w:r>
        <w:rPr>
          <w:rFonts w:ascii="Helvetica" w:hAnsi="Helvetica" w:cs="Helvetica"/>
          <w:color w:val="333333"/>
          <w:sz w:val="20"/>
          <w:szCs w:val="20"/>
        </w:rPr>
        <w:t>method</w:t>
      </w:r>
      <w:r>
        <w:rPr>
          <w:rFonts w:ascii="Helvetica" w:hAnsi="Helvetica" w:cs="Helvetica"/>
          <w:color w:val="333333"/>
          <w:sz w:val="20"/>
          <w:szCs w:val="20"/>
        </w:rPr>
        <w:t>方法，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args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参数。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实现方法在</w:t>
      </w:r>
      <w:r>
        <w:rPr>
          <w:rFonts w:ascii="Helvetica" w:hAnsi="Helvetica" w:cs="Helvetica"/>
          <w:color w:val="333333"/>
          <w:sz w:val="20"/>
          <w:szCs w:val="20"/>
        </w:rPr>
        <w:t>intercept</w:t>
      </w:r>
      <w:r>
        <w:rPr>
          <w:rFonts w:ascii="Helvetica" w:hAnsi="Helvetica" w:cs="Helvetica"/>
          <w:color w:val="333333"/>
          <w:sz w:val="20"/>
          <w:szCs w:val="20"/>
        </w:rPr>
        <w:t>中，完成拦截后的</w:t>
      </w:r>
      <w:r>
        <w:rPr>
          <w:rFonts w:ascii="Helvetica" w:hAnsi="Helvetica" w:cs="Helvetica"/>
          <w:color w:val="333333"/>
          <w:sz w:val="20"/>
          <w:szCs w:val="20"/>
        </w:rPr>
        <w:t>SQL</w:t>
      </w:r>
      <w:r>
        <w:rPr>
          <w:rFonts w:ascii="Helvetica" w:hAnsi="Helvetica" w:cs="Helvetica"/>
          <w:color w:val="333333"/>
          <w:sz w:val="20"/>
          <w:szCs w:val="20"/>
        </w:rPr>
        <w:t>替换，将</w:t>
      </w:r>
      <w:r>
        <w:rPr>
          <w:rFonts w:ascii="Helvetica" w:hAnsi="Helvetica" w:cs="Helvetica"/>
          <w:color w:val="333333"/>
          <w:sz w:val="20"/>
          <w:szCs w:val="20"/>
        </w:rPr>
        <w:t>SQL</w:t>
      </w:r>
      <w:r>
        <w:rPr>
          <w:rFonts w:ascii="Helvetica" w:hAnsi="Helvetica" w:cs="Helvetica"/>
          <w:color w:val="333333"/>
          <w:sz w:val="20"/>
          <w:szCs w:val="20"/>
        </w:rPr>
        <w:t>语句中有</w:t>
      </w:r>
      <w:r>
        <w:rPr>
          <w:rFonts w:ascii="Helvetica" w:hAnsi="Helvetica" w:cs="Helvetica"/>
          <w:color w:val="333333"/>
          <w:sz w:val="20"/>
          <w:szCs w:val="20"/>
        </w:rPr>
        <w:t>select</w:t>
      </w:r>
      <w:r>
        <w:rPr>
          <w:rFonts w:ascii="Helvetica" w:hAnsi="Helvetica" w:cs="Helvetica"/>
          <w:color w:val="333333"/>
          <w:sz w:val="20"/>
          <w:szCs w:val="20"/>
        </w:rPr>
        <w:t>语句后面加入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RowBound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，生成</w:t>
      </w:r>
      <w:r>
        <w:rPr>
          <w:rFonts w:ascii="Helvetica" w:hAnsi="Helvetica" w:cs="Helvetica"/>
          <w:color w:val="333333"/>
          <w:sz w:val="20"/>
          <w:szCs w:val="20"/>
        </w:rPr>
        <w:t>LIMIT</w:t>
      </w:r>
      <w:r>
        <w:rPr>
          <w:rFonts w:ascii="Helvetica" w:hAnsi="Helvetica" w:cs="Helvetica"/>
          <w:color w:val="333333"/>
          <w:sz w:val="20"/>
          <w:szCs w:val="20"/>
        </w:rPr>
        <w:t>语句，谨记替换完</w:t>
      </w:r>
      <w:r>
        <w:rPr>
          <w:rFonts w:ascii="Helvetica" w:hAnsi="Helvetica" w:cs="Helvetica"/>
          <w:color w:val="333333"/>
          <w:sz w:val="20"/>
          <w:szCs w:val="20"/>
        </w:rPr>
        <w:t>SQL</w:t>
      </w:r>
      <w:r>
        <w:rPr>
          <w:rFonts w:ascii="Helvetica" w:hAnsi="Helvetica" w:cs="Helvetica"/>
          <w:color w:val="333333"/>
          <w:sz w:val="20"/>
          <w:szCs w:val="20"/>
        </w:rPr>
        <w:t>之后，需要将</w:t>
      </w:r>
      <w:r>
        <w:rPr>
          <w:rFonts w:ascii="Helvetica" w:hAnsi="Helvetica" w:cs="Helvetica"/>
          <w:color w:val="333333"/>
          <w:sz w:val="20"/>
          <w:szCs w:val="20"/>
        </w:rPr>
        <w:t>limit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offset</w:t>
      </w:r>
      <w:r>
        <w:rPr>
          <w:rFonts w:ascii="Helvetica" w:hAnsi="Helvetica" w:cs="Helvetica"/>
          <w:color w:val="333333"/>
          <w:sz w:val="20"/>
          <w:szCs w:val="20"/>
        </w:rPr>
        <w:t>替换为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setProperties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表示设置配置文件信息。</w:t>
      </w:r>
    </w:p>
    <w:p w:rsidR="005D48E5" w:rsidRDefault="005D48E5" w:rsidP="005D48E5">
      <w:pPr>
        <w:pStyle w:val="a5"/>
        <w:spacing w:before="150" w:beforeAutospacing="0" w:after="150" w:afterAutospacing="0" w:line="26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注：此处存在继续完善的地方，目前只支持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MySQL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，可以修改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setProperties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读取配置文件，来表示不同的数据库。之后再根据设计不同数据库下，生成不同分页的语句。</w:t>
      </w:r>
    </w:p>
    <w:p w:rsidR="005D48E5" w:rsidRDefault="005D48E5">
      <w:pPr>
        <w:rPr>
          <w:rFonts w:hint="eastAsia"/>
        </w:rPr>
      </w:pPr>
    </w:p>
    <w:p w:rsidR="00880971" w:rsidRDefault="00880971">
      <w:pPr>
        <w:rPr>
          <w:rFonts w:hint="eastAsia"/>
        </w:rPr>
      </w:pPr>
    </w:p>
    <w:p w:rsidR="00880971" w:rsidRDefault="00880971" w:rsidP="00880971">
      <w:pPr>
        <w:pStyle w:val="1"/>
        <w:spacing w:before="150" w:after="72" w:line="240" w:lineRule="atLeast"/>
        <w:rPr>
          <w:rFonts w:ascii="Helvetica" w:hAnsi="Helvetica" w:cs="Helvetica"/>
          <w:color w:val="000000"/>
          <w:sz w:val="36"/>
          <w:szCs w:val="36"/>
        </w:rPr>
      </w:pPr>
      <w:r>
        <w:rPr>
          <w:rStyle w:val="apple-converted-space"/>
          <w:rFonts w:ascii="Helvetica" w:hAnsi="Helvetica" w:cs="Helvetica"/>
          <w:color w:val="000000"/>
          <w:sz w:val="36"/>
          <w:szCs w:val="36"/>
        </w:rPr>
        <w:t> </w:t>
      </w:r>
      <w:hyperlink r:id="rId7" w:history="1">
        <w:r>
          <w:rPr>
            <w:rStyle w:val="a6"/>
            <w:rFonts w:ascii="Helvetica" w:hAnsi="Helvetica" w:cs="Helvetica"/>
            <w:color w:val="000000"/>
            <w:sz w:val="36"/>
            <w:szCs w:val="36"/>
          </w:rPr>
          <w:t>Excel</w:t>
        </w:r>
        <w:r>
          <w:rPr>
            <w:rStyle w:val="a6"/>
            <w:rFonts w:ascii="Helvetica" w:hAnsi="Helvetica" w:cs="Helvetica"/>
            <w:color w:val="000000"/>
            <w:sz w:val="36"/>
            <w:szCs w:val="36"/>
          </w:rPr>
          <w:t>导入和导出</w:t>
        </w:r>
      </w:hyperlink>
    </w:p>
    <w:p w:rsidR="00880971" w:rsidRDefault="00880971" w:rsidP="00880971">
      <w:pPr>
        <w:widowControl/>
        <w:numPr>
          <w:ilvl w:val="0"/>
          <w:numId w:val="14"/>
        </w:numPr>
        <w:spacing w:line="260" w:lineRule="atLeast"/>
        <w:ind w:left="0"/>
        <w:jc w:val="left"/>
        <w:rPr>
          <w:rFonts w:ascii="Helvetica" w:hAnsi="Helvetica" w:cs="Helvetica"/>
          <w:color w:val="999999"/>
          <w:sz w:val="18"/>
          <w:szCs w:val="18"/>
        </w:rPr>
      </w:pPr>
    </w:p>
    <w:p w:rsidR="00880971" w:rsidRDefault="00880971" w:rsidP="0019798E">
      <w:pPr>
        <w:widowControl/>
        <w:spacing w:line="260" w:lineRule="atLeast"/>
        <w:jc w:val="left"/>
        <w:rPr>
          <w:rFonts w:ascii="Helvetica" w:hAnsi="Helvetica" w:cs="Helvetica"/>
          <w:color w:val="999999"/>
          <w:sz w:val="18"/>
          <w:szCs w:val="18"/>
        </w:rPr>
      </w:pPr>
    </w:p>
    <w:p w:rsidR="00880971" w:rsidRDefault="00880971" w:rsidP="00880971">
      <w:pPr>
        <w:pStyle w:val="3"/>
        <w:spacing w:before="360" w:after="12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功能描述</w:t>
      </w:r>
    </w:p>
    <w:p w:rsidR="00880971" w:rsidRDefault="00880971" w:rsidP="00880971">
      <w:pPr>
        <w:pStyle w:val="a5"/>
        <w:spacing w:before="150" w:beforeAutospacing="0" w:after="150" w:afterAutospacing="0" w:line="26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excel</w:t>
      </w:r>
      <w:r>
        <w:rPr>
          <w:rFonts w:ascii="Helvetica" w:hAnsi="Helvetica" w:cs="Helvetica"/>
          <w:color w:val="333333"/>
          <w:sz w:val="20"/>
          <w:szCs w:val="20"/>
        </w:rPr>
        <w:t>作为通用的数据格式，在业务系统中大量使用，故在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xweb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系统中加入</w:t>
      </w:r>
      <w:r>
        <w:rPr>
          <w:rFonts w:ascii="Helvetica" w:hAnsi="Helvetica" w:cs="Helvetica"/>
          <w:color w:val="333333"/>
          <w:sz w:val="20"/>
          <w:szCs w:val="20"/>
        </w:rPr>
        <w:t>excel</w:t>
      </w:r>
      <w:r>
        <w:rPr>
          <w:rFonts w:ascii="Helvetica" w:hAnsi="Helvetica" w:cs="Helvetica"/>
          <w:color w:val="333333"/>
          <w:sz w:val="20"/>
          <w:szCs w:val="20"/>
        </w:rPr>
        <w:t>的导入和导出功能。</w:t>
      </w:r>
    </w:p>
    <w:p w:rsidR="00880971" w:rsidRDefault="00880971" w:rsidP="00880971">
      <w:pPr>
        <w:pStyle w:val="3"/>
        <w:spacing w:before="360" w:after="12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实现原理</w:t>
      </w:r>
    </w:p>
    <w:p w:rsidR="00880971" w:rsidRDefault="00880971" w:rsidP="00880971">
      <w:pPr>
        <w:pStyle w:val="a5"/>
        <w:spacing w:before="150" w:beforeAutospacing="0" w:after="150" w:afterAutospacing="0" w:line="26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excel</w:t>
      </w:r>
      <w:r>
        <w:rPr>
          <w:rFonts w:ascii="Helvetica" w:hAnsi="Helvetica" w:cs="Helvetica"/>
          <w:color w:val="333333"/>
          <w:sz w:val="20"/>
          <w:szCs w:val="20"/>
        </w:rPr>
        <w:t>的导入和导出使用的</w:t>
      </w:r>
      <w:r>
        <w:rPr>
          <w:rFonts w:ascii="Helvetica" w:hAnsi="Helvetica" w:cs="Helvetica"/>
          <w:color w:val="333333"/>
          <w:sz w:val="20"/>
          <w:szCs w:val="20"/>
        </w:rPr>
        <w:t>apache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>POI</w:t>
      </w:r>
      <w:r>
        <w:rPr>
          <w:rFonts w:ascii="Helvetica" w:hAnsi="Helvetica" w:cs="Helvetica"/>
          <w:color w:val="333333"/>
          <w:sz w:val="20"/>
          <w:szCs w:val="20"/>
        </w:rPr>
        <w:t>包，导入是将</w:t>
      </w:r>
      <w:r>
        <w:rPr>
          <w:rFonts w:ascii="Helvetica" w:hAnsi="Helvetica" w:cs="Helvetica"/>
          <w:color w:val="333333"/>
          <w:sz w:val="20"/>
          <w:szCs w:val="20"/>
        </w:rPr>
        <w:t>excel</w:t>
      </w:r>
      <w:r>
        <w:rPr>
          <w:rFonts w:ascii="Helvetica" w:hAnsi="Helvetica" w:cs="Helvetica"/>
          <w:color w:val="333333"/>
          <w:sz w:val="20"/>
          <w:szCs w:val="20"/>
        </w:rPr>
        <w:t>写入到系统数据库中，导出是将系统的数据写入到</w:t>
      </w:r>
      <w:r>
        <w:rPr>
          <w:rFonts w:ascii="Helvetica" w:hAnsi="Helvetica" w:cs="Helvetica"/>
          <w:color w:val="333333"/>
          <w:sz w:val="20"/>
          <w:szCs w:val="20"/>
        </w:rPr>
        <w:t>excel</w:t>
      </w:r>
      <w:r>
        <w:rPr>
          <w:rFonts w:ascii="Helvetica" w:hAnsi="Helvetica" w:cs="Helvetica"/>
          <w:color w:val="333333"/>
          <w:sz w:val="20"/>
          <w:szCs w:val="20"/>
        </w:rPr>
        <w:t>中。</w:t>
      </w:r>
    </w:p>
    <w:p w:rsidR="00880971" w:rsidRDefault="00880971" w:rsidP="00880971">
      <w:pPr>
        <w:pStyle w:val="5"/>
        <w:spacing w:before="240" w:after="24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导出部分的实现</w:t>
      </w:r>
    </w:p>
    <w:p w:rsidR="00880971" w:rsidRDefault="00880971" w:rsidP="00880971">
      <w:pPr>
        <w:widowControl/>
        <w:numPr>
          <w:ilvl w:val="0"/>
          <w:numId w:val="15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项目增加</w:t>
      </w:r>
      <w:r>
        <w:rPr>
          <w:rFonts w:ascii="Helvetica" w:hAnsi="Helvetica" w:cs="Helvetica"/>
          <w:color w:val="333333"/>
          <w:sz w:val="20"/>
          <w:szCs w:val="20"/>
        </w:rPr>
        <w:t>jar</w:t>
      </w:r>
      <w:r>
        <w:rPr>
          <w:rFonts w:ascii="Helvetica" w:hAnsi="Helvetica" w:cs="Helvetica"/>
          <w:color w:val="333333"/>
          <w:sz w:val="20"/>
          <w:szCs w:val="20"/>
        </w:rPr>
        <w:t>包</w:t>
      </w:r>
    </w:p>
    <w:p w:rsidR="00880971" w:rsidRDefault="00880971" w:rsidP="00880971">
      <w:pPr>
        <w:widowControl/>
        <w:numPr>
          <w:ilvl w:val="1"/>
          <w:numId w:val="15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maven</w:t>
      </w:r>
      <w:r>
        <w:rPr>
          <w:rFonts w:ascii="Helvetica" w:hAnsi="Helvetica" w:cs="Helvetica"/>
          <w:color w:val="333333"/>
          <w:sz w:val="20"/>
          <w:szCs w:val="20"/>
        </w:rPr>
        <w:t>项目增加如下配置信息</w:t>
      </w:r>
    </w:p>
    <w:p w:rsidR="00880971" w:rsidRDefault="00880971" w:rsidP="00880971">
      <w:pPr>
        <w:pStyle w:val="HTML"/>
        <w:numPr>
          <w:ilvl w:val="1"/>
          <w:numId w:val="15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comment"/>
          <w:rFonts w:ascii="Courier New" w:hAnsi="Courier New" w:cs="Courier New"/>
          <w:color w:val="808080"/>
        </w:rPr>
        <w:t>&lt;!-- poi --&gt;</w:t>
      </w:r>
    </w:p>
    <w:p w:rsidR="00880971" w:rsidRDefault="00880971" w:rsidP="00880971">
      <w:pPr>
        <w:pStyle w:val="HTML"/>
        <w:numPr>
          <w:ilvl w:val="1"/>
          <w:numId w:val="15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&lt;dependency&gt;</w:t>
      </w:r>
    </w:p>
    <w:p w:rsidR="00880971" w:rsidRDefault="00880971" w:rsidP="00880971">
      <w:pPr>
        <w:pStyle w:val="HTML"/>
        <w:numPr>
          <w:ilvl w:val="1"/>
          <w:numId w:val="15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</w:t>
      </w:r>
      <w:proofErr w:type="spellStart"/>
      <w:r>
        <w:rPr>
          <w:rStyle w:val="code-tag"/>
          <w:rFonts w:ascii="Courier New" w:hAnsi="Courier New" w:cs="Courier New"/>
          <w:color w:val="000091"/>
        </w:rPr>
        <w:t>groupId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  <w:proofErr w:type="spellStart"/>
      <w:r>
        <w:rPr>
          <w:rFonts w:ascii="Courier New" w:hAnsi="Courier New" w:cs="Courier New"/>
          <w:color w:val="333333"/>
        </w:rPr>
        <w:t>org.apache.poi</w:t>
      </w:r>
      <w:proofErr w:type="spellEnd"/>
      <w:r>
        <w:rPr>
          <w:rStyle w:val="code-tag"/>
          <w:rFonts w:ascii="Courier New" w:hAnsi="Courier New" w:cs="Courier New"/>
          <w:color w:val="000091"/>
        </w:rPr>
        <w:t>&lt;/</w:t>
      </w:r>
      <w:proofErr w:type="spellStart"/>
      <w:r>
        <w:rPr>
          <w:rStyle w:val="code-tag"/>
          <w:rFonts w:ascii="Courier New" w:hAnsi="Courier New" w:cs="Courier New"/>
          <w:color w:val="000091"/>
        </w:rPr>
        <w:t>groupId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</w:p>
    <w:p w:rsidR="00880971" w:rsidRDefault="00880971" w:rsidP="00880971">
      <w:pPr>
        <w:pStyle w:val="HTML"/>
        <w:numPr>
          <w:ilvl w:val="1"/>
          <w:numId w:val="15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r>
        <w:rPr>
          <w:rStyle w:val="code-tag"/>
          <w:rFonts w:ascii="Courier New" w:hAnsi="Courier New" w:cs="Courier New"/>
          <w:color w:val="000091"/>
        </w:rPr>
        <w:t>&lt;</w:t>
      </w:r>
      <w:proofErr w:type="spellStart"/>
      <w:r>
        <w:rPr>
          <w:rStyle w:val="code-tag"/>
          <w:rFonts w:ascii="Courier New" w:hAnsi="Courier New" w:cs="Courier New"/>
          <w:color w:val="000091"/>
        </w:rPr>
        <w:t>artifactId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  <w:r>
        <w:rPr>
          <w:rFonts w:ascii="Courier New" w:hAnsi="Courier New" w:cs="Courier New"/>
          <w:color w:val="333333"/>
        </w:rPr>
        <w:t>poi</w:t>
      </w:r>
      <w:r>
        <w:rPr>
          <w:rStyle w:val="code-tag"/>
          <w:rFonts w:ascii="Courier New" w:hAnsi="Courier New" w:cs="Courier New"/>
          <w:color w:val="000091"/>
        </w:rPr>
        <w:t>&lt;/</w:t>
      </w:r>
      <w:proofErr w:type="spellStart"/>
      <w:r>
        <w:rPr>
          <w:rStyle w:val="code-tag"/>
          <w:rFonts w:ascii="Courier New" w:hAnsi="Courier New" w:cs="Courier New"/>
          <w:color w:val="000091"/>
        </w:rPr>
        <w:t>artifactId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</w:p>
    <w:p w:rsidR="00880971" w:rsidRDefault="00880971" w:rsidP="00880971">
      <w:pPr>
        <w:pStyle w:val="HTML"/>
        <w:numPr>
          <w:ilvl w:val="1"/>
          <w:numId w:val="15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</w:t>
      </w: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&lt;version&gt;</w:t>
      </w:r>
      <w:r>
        <w:rPr>
          <w:rFonts w:ascii="Courier New" w:hAnsi="Courier New" w:cs="Courier New"/>
          <w:color w:val="333333"/>
        </w:rPr>
        <w:t>${</w:t>
      </w:r>
      <w:proofErr w:type="spellStart"/>
      <w:r>
        <w:rPr>
          <w:rFonts w:ascii="Courier New" w:hAnsi="Courier New" w:cs="Courier New"/>
          <w:color w:val="333333"/>
        </w:rPr>
        <w:t>poi.version</w:t>
      </w:r>
      <w:proofErr w:type="spellEnd"/>
      <w:r>
        <w:rPr>
          <w:rFonts w:ascii="Courier New" w:hAnsi="Courier New" w:cs="Courier New"/>
          <w:color w:val="333333"/>
        </w:rPr>
        <w:t>}</w:t>
      </w:r>
      <w:r>
        <w:rPr>
          <w:rStyle w:val="code-tag"/>
          <w:rFonts w:ascii="Courier New" w:hAnsi="Courier New" w:cs="Courier New"/>
          <w:color w:val="000091"/>
        </w:rPr>
        <w:t>&lt;/version&gt;</w:t>
      </w:r>
    </w:p>
    <w:p w:rsidR="00880971" w:rsidRDefault="00880971" w:rsidP="00880971">
      <w:pPr>
        <w:pStyle w:val="HTML"/>
        <w:numPr>
          <w:ilvl w:val="1"/>
          <w:numId w:val="15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&lt;/dependency&gt;</w:t>
      </w:r>
    </w:p>
    <w:p w:rsidR="00880971" w:rsidRDefault="00880971" w:rsidP="00880971">
      <w:pPr>
        <w:pStyle w:val="HTML"/>
        <w:numPr>
          <w:ilvl w:val="1"/>
          <w:numId w:val="15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&lt;dependency&gt;</w:t>
      </w:r>
    </w:p>
    <w:p w:rsidR="00880971" w:rsidRDefault="00880971" w:rsidP="00880971">
      <w:pPr>
        <w:pStyle w:val="HTML"/>
        <w:numPr>
          <w:ilvl w:val="1"/>
          <w:numId w:val="15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</w:t>
      </w:r>
      <w:proofErr w:type="spellStart"/>
      <w:r>
        <w:rPr>
          <w:rStyle w:val="code-tag"/>
          <w:rFonts w:ascii="Courier New" w:hAnsi="Courier New" w:cs="Courier New"/>
          <w:color w:val="000091"/>
        </w:rPr>
        <w:t>groupId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  <w:proofErr w:type="spellStart"/>
      <w:r>
        <w:rPr>
          <w:rFonts w:ascii="Courier New" w:hAnsi="Courier New" w:cs="Courier New"/>
          <w:color w:val="333333"/>
        </w:rPr>
        <w:t>org.apache.poi</w:t>
      </w:r>
      <w:proofErr w:type="spellEnd"/>
      <w:r>
        <w:rPr>
          <w:rStyle w:val="code-tag"/>
          <w:rFonts w:ascii="Courier New" w:hAnsi="Courier New" w:cs="Courier New"/>
          <w:color w:val="000091"/>
        </w:rPr>
        <w:t>&lt;/</w:t>
      </w:r>
      <w:proofErr w:type="spellStart"/>
      <w:r>
        <w:rPr>
          <w:rStyle w:val="code-tag"/>
          <w:rFonts w:ascii="Courier New" w:hAnsi="Courier New" w:cs="Courier New"/>
          <w:color w:val="000091"/>
        </w:rPr>
        <w:t>groupId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</w:p>
    <w:p w:rsidR="00880971" w:rsidRDefault="00880971" w:rsidP="00880971">
      <w:pPr>
        <w:pStyle w:val="HTML"/>
        <w:numPr>
          <w:ilvl w:val="1"/>
          <w:numId w:val="15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</w:t>
      </w:r>
      <w:proofErr w:type="spellStart"/>
      <w:r>
        <w:rPr>
          <w:rStyle w:val="code-tag"/>
          <w:rFonts w:ascii="Courier New" w:hAnsi="Courier New" w:cs="Courier New"/>
          <w:color w:val="000091"/>
        </w:rPr>
        <w:t>artifactId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  <w:r>
        <w:rPr>
          <w:rFonts w:ascii="Courier New" w:hAnsi="Courier New" w:cs="Courier New"/>
          <w:color w:val="333333"/>
        </w:rPr>
        <w:t>poi-</w:t>
      </w:r>
      <w:proofErr w:type="spellStart"/>
      <w:r>
        <w:rPr>
          <w:rFonts w:ascii="Courier New" w:hAnsi="Courier New" w:cs="Courier New"/>
          <w:color w:val="333333"/>
        </w:rPr>
        <w:t>ooxml</w:t>
      </w:r>
      <w:proofErr w:type="spellEnd"/>
      <w:r>
        <w:rPr>
          <w:rStyle w:val="code-tag"/>
          <w:rFonts w:ascii="Courier New" w:hAnsi="Courier New" w:cs="Courier New"/>
          <w:color w:val="000091"/>
        </w:rPr>
        <w:t>&lt;/</w:t>
      </w:r>
      <w:proofErr w:type="spellStart"/>
      <w:r>
        <w:rPr>
          <w:rStyle w:val="code-tag"/>
          <w:rFonts w:ascii="Courier New" w:hAnsi="Courier New" w:cs="Courier New"/>
          <w:color w:val="000091"/>
        </w:rPr>
        <w:t>artifactId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</w:p>
    <w:p w:rsidR="00880971" w:rsidRDefault="00880971" w:rsidP="00880971">
      <w:pPr>
        <w:pStyle w:val="HTML"/>
        <w:numPr>
          <w:ilvl w:val="1"/>
          <w:numId w:val="15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&lt;version&gt;</w:t>
      </w:r>
      <w:r>
        <w:rPr>
          <w:rFonts w:ascii="Courier New" w:hAnsi="Courier New" w:cs="Courier New"/>
          <w:color w:val="333333"/>
        </w:rPr>
        <w:t>${</w:t>
      </w:r>
      <w:proofErr w:type="spellStart"/>
      <w:r>
        <w:rPr>
          <w:rFonts w:ascii="Courier New" w:hAnsi="Courier New" w:cs="Courier New"/>
          <w:color w:val="333333"/>
        </w:rPr>
        <w:t>poi.version</w:t>
      </w:r>
      <w:proofErr w:type="spellEnd"/>
      <w:r>
        <w:rPr>
          <w:rFonts w:ascii="Courier New" w:hAnsi="Courier New" w:cs="Courier New"/>
          <w:color w:val="333333"/>
        </w:rPr>
        <w:t>}</w:t>
      </w:r>
      <w:r>
        <w:rPr>
          <w:rStyle w:val="code-tag"/>
          <w:rFonts w:ascii="Courier New" w:hAnsi="Courier New" w:cs="Courier New"/>
          <w:color w:val="000091"/>
        </w:rPr>
        <w:t>&lt;/version&gt;</w:t>
      </w:r>
    </w:p>
    <w:p w:rsidR="00880971" w:rsidRDefault="00880971" w:rsidP="00880971">
      <w:pPr>
        <w:pStyle w:val="HTML"/>
        <w:numPr>
          <w:ilvl w:val="1"/>
          <w:numId w:val="15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&lt;/dependency&gt;</w:t>
      </w:r>
    </w:p>
    <w:p w:rsidR="00880971" w:rsidRDefault="00880971" w:rsidP="00880971">
      <w:pPr>
        <w:widowControl/>
        <w:numPr>
          <w:ilvl w:val="0"/>
          <w:numId w:val="15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实体类字段加入</w:t>
      </w:r>
      <w:r>
        <w:rPr>
          <w:rFonts w:ascii="Helvetica" w:hAnsi="Helvetica" w:cs="Helvetica"/>
          <w:color w:val="333333"/>
          <w:sz w:val="20"/>
          <w:szCs w:val="20"/>
        </w:rPr>
        <w:t>@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ExcelField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在想要导出的实体类的字段加上</w:t>
      </w:r>
      <w:r>
        <w:rPr>
          <w:rFonts w:ascii="Helvetica" w:hAnsi="Helvetica" w:cs="Helvetica"/>
          <w:color w:val="333333"/>
          <w:sz w:val="20"/>
          <w:szCs w:val="20"/>
        </w:rPr>
        <w:t>@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ExcelField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注解，其中各个属性含义为</w:t>
      </w:r>
      <w:r>
        <w:rPr>
          <w:rFonts w:ascii="Helvetica" w:hAnsi="Helvetica" w:cs="Helvetica"/>
          <w:color w:val="333333"/>
          <w:sz w:val="20"/>
          <w:szCs w:val="20"/>
        </w:rPr>
        <w:t>value</w:t>
      </w:r>
      <w:r>
        <w:rPr>
          <w:rFonts w:ascii="Helvetica" w:hAnsi="Helvetica" w:cs="Helvetica"/>
          <w:color w:val="333333"/>
          <w:sz w:val="20"/>
          <w:szCs w:val="20"/>
        </w:rPr>
        <w:t>字段值、</w:t>
      </w:r>
      <w:r>
        <w:rPr>
          <w:rFonts w:ascii="Helvetica" w:hAnsi="Helvetica" w:cs="Helvetica"/>
          <w:color w:val="333333"/>
          <w:sz w:val="20"/>
          <w:szCs w:val="20"/>
        </w:rPr>
        <w:t>title</w:t>
      </w:r>
      <w:r>
        <w:rPr>
          <w:rFonts w:ascii="Helvetica" w:hAnsi="Helvetica" w:cs="Helvetica"/>
          <w:color w:val="333333"/>
          <w:sz w:val="20"/>
          <w:szCs w:val="20"/>
        </w:rPr>
        <w:t>字段标题、</w:t>
      </w:r>
      <w:r>
        <w:rPr>
          <w:rFonts w:ascii="Helvetica" w:hAnsi="Helvetica" w:cs="Helvetica"/>
          <w:color w:val="333333"/>
          <w:sz w:val="20"/>
          <w:szCs w:val="20"/>
        </w:rPr>
        <w:t>type</w:t>
      </w:r>
      <w:r>
        <w:rPr>
          <w:rFonts w:ascii="Helvetica" w:hAnsi="Helvetica" w:cs="Helvetica"/>
          <w:color w:val="333333"/>
          <w:sz w:val="20"/>
          <w:szCs w:val="20"/>
        </w:rPr>
        <w:t>为字段导入导出、</w:t>
      </w:r>
      <w:r>
        <w:rPr>
          <w:rFonts w:ascii="Helvetica" w:hAnsi="Helvetica" w:cs="Helvetica"/>
          <w:color w:val="333333"/>
          <w:sz w:val="20"/>
          <w:szCs w:val="20"/>
        </w:rPr>
        <w:t>align</w:t>
      </w:r>
      <w:r>
        <w:rPr>
          <w:rFonts w:ascii="Helvetica" w:hAnsi="Helvetica" w:cs="Helvetica"/>
          <w:color w:val="333333"/>
          <w:sz w:val="20"/>
          <w:szCs w:val="20"/>
        </w:rPr>
        <w:t>为对齐方式、</w:t>
      </w:r>
      <w:r>
        <w:rPr>
          <w:rFonts w:ascii="Helvetica" w:hAnsi="Helvetica" w:cs="Helvetica"/>
          <w:color w:val="333333"/>
          <w:sz w:val="20"/>
          <w:szCs w:val="20"/>
        </w:rPr>
        <w:t>sort</w:t>
      </w:r>
      <w:r>
        <w:rPr>
          <w:rFonts w:ascii="Helvetica" w:hAnsi="Helvetica" w:cs="Helvetica"/>
          <w:color w:val="333333"/>
          <w:sz w:val="20"/>
          <w:szCs w:val="20"/>
        </w:rPr>
        <w:t>为是否排序。</w:t>
      </w:r>
    </w:p>
    <w:p w:rsidR="00880971" w:rsidRDefault="00880971" w:rsidP="00880971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@</w:t>
      </w:r>
      <w:proofErr w:type="spellStart"/>
      <w:r>
        <w:rPr>
          <w:rFonts w:ascii="Courier New" w:hAnsi="Courier New" w:cs="Courier New"/>
          <w:color w:val="333333"/>
        </w:rPr>
        <w:t>ExcelField</w:t>
      </w:r>
      <w:proofErr w:type="spellEnd"/>
      <w:r>
        <w:rPr>
          <w:rFonts w:ascii="Courier New" w:hAnsi="Courier New" w:cs="Courier New"/>
          <w:color w:val="333333"/>
        </w:rPr>
        <w:t xml:space="preserve">(title = </w:t>
      </w:r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quote"/>
          <w:rFonts w:ascii="Courier New" w:hAnsi="Courier New" w:cs="Courier New"/>
          <w:color w:val="009100"/>
        </w:rPr>
        <w:t>消息</w:t>
      </w:r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Fonts w:ascii="Courier New" w:hAnsi="Courier New" w:cs="Courier New"/>
          <w:color w:val="333333"/>
        </w:rPr>
        <w:t xml:space="preserve">, align = 0, sort = 0, value = 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msg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Fonts w:ascii="Courier New" w:hAnsi="Courier New" w:cs="Courier New"/>
          <w:color w:val="333333"/>
        </w:rPr>
        <w:t>)</w:t>
      </w:r>
    </w:p>
    <w:p w:rsidR="00880971" w:rsidRDefault="00880971" w:rsidP="00880971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private String </w:t>
      </w:r>
      <w:proofErr w:type="spellStart"/>
      <w:r>
        <w:rPr>
          <w:rFonts w:ascii="Courier New" w:hAnsi="Courier New" w:cs="Courier New"/>
          <w:color w:val="333333"/>
        </w:rPr>
        <w:t>msg</w:t>
      </w:r>
      <w:proofErr w:type="spellEnd"/>
      <w:r>
        <w:rPr>
          <w:rFonts w:ascii="Courier New" w:hAnsi="Courier New" w:cs="Courier New"/>
          <w:color w:val="333333"/>
        </w:rPr>
        <w:t>;</w:t>
      </w:r>
    </w:p>
    <w:p w:rsidR="00880971" w:rsidRDefault="00880971" w:rsidP="00880971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880971" w:rsidRDefault="00880971" w:rsidP="00880971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public String </w:t>
      </w:r>
      <w:proofErr w:type="spellStart"/>
      <w:r>
        <w:rPr>
          <w:rFonts w:ascii="Courier New" w:hAnsi="Courier New" w:cs="Courier New"/>
          <w:color w:val="333333"/>
        </w:rPr>
        <w:t>getMsg</w:t>
      </w:r>
      <w:proofErr w:type="spellEnd"/>
      <w:r>
        <w:rPr>
          <w:rFonts w:ascii="Courier New" w:hAnsi="Courier New" w:cs="Courier New"/>
          <w:color w:val="333333"/>
        </w:rPr>
        <w:t>() {</w:t>
      </w:r>
    </w:p>
    <w:p w:rsidR="00880971" w:rsidRDefault="00880971" w:rsidP="00880971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return </w:t>
      </w:r>
      <w:proofErr w:type="spellStart"/>
      <w:r>
        <w:rPr>
          <w:rFonts w:ascii="Courier New" w:hAnsi="Courier New" w:cs="Courier New"/>
          <w:color w:val="333333"/>
        </w:rPr>
        <w:t>msg</w:t>
      </w:r>
      <w:proofErr w:type="spellEnd"/>
      <w:r>
        <w:rPr>
          <w:rFonts w:ascii="Courier New" w:hAnsi="Courier New" w:cs="Courier New"/>
          <w:color w:val="333333"/>
        </w:rPr>
        <w:t>;</w:t>
      </w:r>
    </w:p>
    <w:p w:rsidR="00880971" w:rsidRDefault="00880971" w:rsidP="00880971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 w:rsidR="00880971" w:rsidRDefault="00880971" w:rsidP="00880971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880971" w:rsidRDefault="00880971" w:rsidP="00880971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public void </w:t>
      </w:r>
      <w:proofErr w:type="spellStart"/>
      <w:r>
        <w:rPr>
          <w:rFonts w:ascii="Courier New" w:hAnsi="Courier New" w:cs="Courier New"/>
          <w:color w:val="333333"/>
        </w:rPr>
        <w:t>setMsg</w:t>
      </w:r>
      <w:proofErr w:type="spellEnd"/>
      <w:r>
        <w:rPr>
          <w:rFonts w:ascii="Courier New" w:hAnsi="Courier New" w:cs="Courier New"/>
          <w:color w:val="333333"/>
        </w:rPr>
        <w:t xml:space="preserve">(String </w:t>
      </w:r>
      <w:proofErr w:type="spellStart"/>
      <w:r>
        <w:rPr>
          <w:rFonts w:ascii="Courier New" w:hAnsi="Courier New" w:cs="Courier New"/>
          <w:color w:val="333333"/>
        </w:rPr>
        <w:t>msg</w:t>
      </w:r>
      <w:proofErr w:type="spellEnd"/>
      <w:r>
        <w:rPr>
          <w:rFonts w:ascii="Courier New" w:hAnsi="Courier New" w:cs="Courier New"/>
          <w:color w:val="333333"/>
        </w:rPr>
        <w:t>) {</w:t>
      </w:r>
    </w:p>
    <w:p w:rsidR="00880971" w:rsidRDefault="00880971" w:rsidP="00880971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this.msg = </w:t>
      </w:r>
      <w:proofErr w:type="spellStart"/>
      <w:r>
        <w:rPr>
          <w:rFonts w:ascii="Courier New" w:hAnsi="Courier New" w:cs="Courier New"/>
          <w:color w:val="333333"/>
        </w:rPr>
        <w:t>msg</w:t>
      </w:r>
      <w:proofErr w:type="spellEnd"/>
      <w:r>
        <w:rPr>
          <w:rFonts w:ascii="Courier New" w:hAnsi="Courier New" w:cs="Courier New"/>
          <w:color w:val="333333"/>
        </w:rPr>
        <w:t>;</w:t>
      </w:r>
    </w:p>
    <w:p w:rsidR="00880971" w:rsidRDefault="00880971" w:rsidP="00880971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 w:rsidR="00880971" w:rsidRDefault="00880971" w:rsidP="00880971">
      <w:pPr>
        <w:widowControl/>
        <w:numPr>
          <w:ilvl w:val="0"/>
          <w:numId w:val="15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修改</w:t>
      </w:r>
      <w:r>
        <w:rPr>
          <w:rFonts w:ascii="Helvetica" w:hAnsi="Helvetica" w:cs="Helvetica"/>
          <w:color w:val="333333"/>
          <w:sz w:val="20"/>
          <w:szCs w:val="20"/>
        </w:rPr>
        <w:t>spring-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mvc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的配置文件</w:t>
      </w:r>
    </w:p>
    <w:p w:rsidR="00880971" w:rsidRDefault="00880971" w:rsidP="00880971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comment"/>
          <w:rFonts w:ascii="Courier New" w:hAnsi="Courier New" w:cs="Courier New"/>
          <w:color w:val="808080"/>
        </w:rPr>
        <w:lastRenderedPageBreak/>
        <w:t xml:space="preserve">&lt;!-- </w:t>
      </w:r>
      <w:r>
        <w:rPr>
          <w:rStyle w:val="code-comment"/>
          <w:rFonts w:ascii="Courier New" w:hAnsi="Courier New" w:cs="Courier New"/>
          <w:color w:val="808080"/>
        </w:rPr>
        <w:t>加入</w:t>
      </w:r>
      <w:r>
        <w:rPr>
          <w:rStyle w:val="code-comment"/>
          <w:rFonts w:ascii="Courier New" w:hAnsi="Courier New" w:cs="Courier New"/>
          <w:color w:val="808080"/>
        </w:rPr>
        <w:t>excel</w:t>
      </w:r>
      <w:r>
        <w:rPr>
          <w:rStyle w:val="code-comment"/>
          <w:rFonts w:ascii="Courier New" w:hAnsi="Courier New" w:cs="Courier New"/>
          <w:color w:val="808080"/>
        </w:rPr>
        <w:t>视图</w:t>
      </w:r>
      <w:r>
        <w:rPr>
          <w:rStyle w:val="code-comment"/>
          <w:rFonts w:ascii="Courier New" w:hAnsi="Courier New" w:cs="Courier New"/>
          <w:color w:val="808080"/>
        </w:rPr>
        <w:t xml:space="preserve"> --&gt;</w:t>
      </w:r>
    </w:p>
    <w:p w:rsidR="00880971" w:rsidRDefault="00880971" w:rsidP="00880971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&lt;bean id=</w:t>
      </w:r>
      <w:r>
        <w:rPr>
          <w:rStyle w:val="code-quote"/>
          <w:rFonts w:ascii="Courier New" w:hAnsi="Courier New" w:cs="Courier New"/>
          <w:color w:val="009100"/>
        </w:rPr>
        <w:t>"excel"</w:t>
      </w:r>
      <w:r>
        <w:rPr>
          <w:rStyle w:val="code-tag"/>
          <w:rFonts w:ascii="Courier New" w:hAnsi="Courier New" w:cs="Courier New"/>
          <w:color w:val="000091"/>
        </w:rPr>
        <w:t xml:space="preserve"> class=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com.renren.infra.xweb.web.excel.DefaultExcelView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>&gt;&lt;/bean&gt;</w:t>
      </w:r>
    </w:p>
    <w:p w:rsidR="00880971" w:rsidRDefault="00880971" w:rsidP="00880971">
      <w:pPr>
        <w:widowControl/>
        <w:numPr>
          <w:ilvl w:val="0"/>
          <w:numId w:val="15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修改控制器</w:t>
      </w:r>
      <w:r>
        <w:rPr>
          <w:rFonts w:ascii="Helvetica" w:hAnsi="Helvetica" w:cs="Helvetica"/>
          <w:color w:val="333333"/>
          <w:sz w:val="20"/>
          <w:szCs w:val="20"/>
        </w:rPr>
        <w:t>Controller</w:t>
      </w:r>
    </w:p>
    <w:p w:rsidR="00880971" w:rsidRDefault="00880971" w:rsidP="00880971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@</w:t>
      </w:r>
      <w:proofErr w:type="spellStart"/>
      <w:r>
        <w:rPr>
          <w:rFonts w:ascii="Courier New" w:hAnsi="Courier New" w:cs="Courier New"/>
          <w:color w:val="333333"/>
        </w:rPr>
        <w:t>RequestMapping</w:t>
      </w:r>
      <w:proofErr w:type="spellEnd"/>
      <w:r>
        <w:rPr>
          <w:rFonts w:ascii="Courier New" w:hAnsi="Courier New" w:cs="Courier New"/>
          <w:color w:val="333333"/>
        </w:rPr>
        <w:t xml:space="preserve">(value = </w:t>
      </w:r>
      <w:r>
        <w:rPr>
          <w:rStyle w:val="code-quote"/>
          <w:rFonts w:ascii="Courier New" w:hAnsi="Courier New" w:cs="Courier New"/>
          <w:color w:val="009100"/>
        </w:rPr>
        <w:t>"export"</w:t>
      </w:r>
      <w:r>
        <w:rPr>
          <w:rFonts w:ascii="Courier New" w:hAnsi="Courier New" w:cs="Courier New"/>
          <w:color w:val="333333"/>
        </w:rPr>
        <w:t>)</w:t>
      </w:r>
    </w:p>
    <w:p w:rsidR="00880971" w:rsidRDefault="00880971" w:rsidP="00880971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public </w:t>
      </w:r>
      <w:proofErr w:type="spellStart"/>
      <w:r>
        <w:rPr>
          <w:rFonts w:ascii="Courier New" w:hAnsi="Courier New" w:cs="Courier New"/>
          <w:color w:val="333333"/>
        </w:rPr>
        <w:t>ModelAndView</w:t>
      </w:r>
      <w:proofErr w:type="spellEnd"/>
      <w:r>
        <w:rPr>
          <w:rFonts w:ascii="Courier New" w:hAnsi="Courier New" w:cs="Courier New"/>
          <w:color w:val="333333"/>
        </w:rPr>
        <w:t xml:space="preserve"> export(Model model, </w:t>
      </w:r>
      <w:proofErr w:type="spellStart"/>
      <w:r>
        <w:rPr>
          <w:rFonts w:ascii="Courier New" w:hAnsi="Courier New" w:cs="Courier New"/>
          <w:color w:val="333333"/>
        </w:rPr>
        <w:t>RedirectAttributes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redirectAttributes</w:t>
      </w:r>
      <w:proofErr w:type="spellEnd"/>
      <w:r>
        <w:rPr>
          <w:rFonts w:ascii="Courier New" w:hAnsi="Courier New" w:cs="Courier New"/>
          <w:color w:val="333333"/>
        </w:rPr>
        <w:t>){</w:t>
      </w:r>
    </w:p>
    <w:p w:rsidR="00880971" w:rsidRDefault="00880971" w:rsidP="00880971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List</w:t>
      </w:r>
      <w:r>
        <w:rPr>
          <w:rStyle w:val="code-tag"/>
          <w:rFonts w:ascii="Courier New" w:hAnsi="Courier New" w:cs="Courier New"/>
          <w:color w:val="000091"/>
        </w:rPr>
        <w:t>&lt;Test&gt;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testList</w:t>
      </w:r>
      <w:proofErr w:type="spellEnd"/>
      <w:r>
        <w:rPr>
          <w:rFonts w:ascii="Courier New" w:hAnsi="Courier New" w:cs="Courier New"/>
          <w:color w:val="333333"/>
        </w:rPr>
        <w:t xml:space="preserve"> = </w:t>
      </w:r>
      <w:proofErr w:type="spellStart"/>
      <w:r>
        <w:rPr>
          <w:rFonts w:ascii="Courier New" w:hAnsi="Courier New" w:cs="Courier New"/>
          <w:color w:val="333333"/>
        </w:rPr>
        <w:t>service.getAllTest</w:t>
      </w:r>
      <w:proofErr w:type="spellEnd"/>
      <w:r>
        <w:rPr>
          <w:rFonts w:ascii="Courier New" w:hAnsi="Courier New" w:cs="Courier New"/>
          <w:color w:val="333333"/>
        </w:rPr>
        <w:t>();</w:t>
      </w:r>
    </w:p>
    <w:p w:rsidR="00880971" w:rsidRDefault="00880971" w:rsidP="00880971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</w:t>
      </w:r>
      <w:proofErr w:type="spellStart"/>
      <w:r>
        <w:rPr>
          <w:rFonts w:ascii="Courier New" w:hAnsi="Courier New" w:cs="Courier New"/>
          <w:color w:val="333333"/>
        </w:rPr>
        <w:t>model.addAttribute</w:t>
      </w:r>
      <w:proofErr w:type="spellEnd"/>
      <w:r>
        <w:rPr>
          <w:rFonts w:ascii="Courier New" w:hAnsi="Courier New" w:cs="Courier New"/>
          <w:color w:val="333333"/>
        </w:rPr>
        <w:t>(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testList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Fonts w:ascii="Courier New" w:hAnsi="Courier New" w:cs="Courier New"/>
          <w:color w:val="333333"/>
        </w:rPr>
        <w:t xml:space="preserve">, </w:t>
      </w:r>
      <w:proofErr w:type="spellStart"/>
      <w:r>
        <w:rPr>
          <w:rFonts w:ascii="Courier New" w:hAnsi="Courier New" w:cs="Courier New"/>
          <w:color w:val="333333"/>
        </w:rPr>
        <w:t>testList</w:t>
      </w:r>
      <w:proofErr w:type="spellEnd"/>
      <w:r>
        <w:rPr>
          <w:rFonts w:ascii="Courier New" w:hAnsi="Courier New" w:cs="Courier New"/>
          <w:color w:val="333333"/>
        </w:rPr>
        <w:t>);</w:t>
      </w:r>
    </w:p>
    <w:p w:rsidR="00880971" w:rsidRDefault="00880971" w:rsidP="00880971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880971" w:rsidRDefault="00880971" w:rsidP="00880971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return new </w:t>
      </w:r>
      <w:proofErr w:type="spellStart"/>
      <w:r>
        <w:rPr>
          <w:rFonts w:ascii="Courier New" w:hAnsi="Courier New" w:cs="Courier New"/>
          <w:color w:val="333333"/>
        </w:rPr>
        <w:t>ModelAndView</w:t>
      </w:r>
      <w:proofErr w:type="spellEnd"/>
      <w:r>
        <w:rPr>
          <w:rFonts w:ascii="Courier New" w:hAnsi="Courier New" w:cs="Courier New"/>
          <w:color w:val="333333"/>
        </w:rPr>
        <w:t xml:space="preserve">(new </w:t>
      </w:r>
      <w:proofErr w:type="spellStart"/>
      <w:r>
        <w:rPr>
          <w:rFonts w:ascii="Courier New" w:hAnsi="Courier New" w:cs="Courier New"/>
          <w:color w:val="333333"/>
        </w:rPr>
        <w:t>DefaultExcelView</w:t>
      </w:r>
      <w:proofErr w:type="spellEnd"/>
      <w:r>
        <w:rPr>
          <w:rFonts w:ascii="Courier New" w:hAnsi="Courier New" w:cs="Courier New"/>
          <w:color w:val="333333"/>
        </w:rPr>
        <w:t>(</w:t>
      </w:r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quote"/>
          <w:rFonts w:ascii="Courier New" w:hAnsi="Courier New" w:cs="Courier New"/>
          <w:color w:val="009100"/>
        </w:rPr>
        <w:t>导出</w:t>
      </w:r>
      <w:r>
        <w:rPr>
          <w:rStyle w:val="code-quote"/>
          <w:rFonts w:ascii="Courier New" w:hAnsi="Courier New" w:cs="Courier New"/>
          <w:color w:val="009100"/>
        </w:rPr>
        <w:t>Test</w:t>
      </w:r>
      <w:r>
        <w:rPr>
          <w:rStyle w:val="code-quote"/>
          <w:rFonts w:ascii="Courier New" w:hAnsi="Courier New" w:cs="Courier New"/>
          <w:color w:val="009100"/>
        </w:rPr>
        <w:t>信息</w:t>
      </w:r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testList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Fonts w:ascii="Courier New" w:hAnsi="Courier New" w:cs="Courier New"/>
          <w:color w:val="333333"/>
        </w:rPr>
        <w:t xml:space="preserve">, </w:t>
      </w:r>
      <w:proofErr w:type="spellStart"/>
      <w:r>
        <w:rPr>
          <w:rFonts w:ascii="Courier New" w:hAnsi="Courier New" w:cs="Courier New"/>
          <w:color w:val="333333"/>
        </w:rPr>
        <w:t>Test.class</w:t>
      </w:r>
      <w:proofErr w:type="spellEnd"/>
      <w:r>
        <w:rPr>
          <w:rFonts w:ascii="Courier New" w:hAnsi="Courier New" w:cs="Courier New"/>
          <w:color w:val="333333"/>
        </w:rPr>
        <w:t>));</w:t>
      </w:r>
    </w:p>
    <w:p w:rsidR="00880971" w:rsidRDefault="00880971" w:rsidP="00880971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 w:rsidR="00880971" w:rsidRDefault="00880971" w:rsidP="00880971">
      <w:pPr>
        <w:pStyle w:val="a5"/>
        <w:spacing w:before="0" w:beforeAutospacing="0" w:after="0" w:afterAutospacing="0" w:line="260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注：其中的导出</w:t>
      </w:r>
      <w:r>
        <w:rPr>
          <w:rFonts w:ascii="Helvetica" w:hAnsi="Helvetica" w:cs="Helvetica"/>
          <w:color w:val="333333"/>
          <w:sz w:val="20"/>
          <w:szCs w:val="20"/>
        </w:rPr>
        <w:t>Test</w:t>
      </w:r>
      <w:r>
        <w:rPr>
          <w:rFonts w:ascii="Helvetica" w:hAnsi="Helvetica" w:cs="Helvetica"/>
          <w:color w:val="333333"/>
          <w:sz w:val="20"/>
          <w:szCs w:val="20"/>
        </w:rPr>
        <w:t>信息为导出的文件名，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testList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为传入的数据库查询之后的数据信息，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Test.class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为注解后的实体类。</w:t>
      </w:r>
    </w:p>
    <w:p w:rsidR="00880971" w:rsidRDefault="00880971" w:rsidP="00880971">
      <w:pPr>
        <w:pStyle w:val="a5"/>
        <w:spacing w:before="150" w:beforeAutospacing="0" w:after="150" w:afterAutospacing="0" w:line="26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最后，可以参数测试模块和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TestController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，其中包含了具体的实现代码。</w:t>
      </w:r>
    </w:p>
    <w:p w:rsidR="00880971" w:rsidRDefault="00880971" w:rsidP="00880971">
      <w:pPr>
        <w:pStyle w:val="5"/>
        <w:spacing w:before="240" w:after="24"/>
        <w:rPr>
          <w:rFonts w:ascii="Helvetica" w:hAnsi="Helvetica" w:cs="Helvetica"/>
          <w:color w:val="000000"/>
          <w:sz w:val="24"/>
          <w:szCs w:val="24"/>
        </w:rPr>
      </w:pPr>
      <w:bookmarkStart w:id="5" w:name="Excel%E5%AF%BC%E5%85%A5%E5%92%8C%E5%AF%B"/>
      <w:bookmarkEnd w:id="5"/>
      <w:r>
        <w:rPr>
          <w:rFonts w:ascii="Helvetica" w:hAnsi="Helvetica" w:cs="Helvetica"/>
          <w:color w:val="000000"/>
          <w:sz w:val="24"/>
          <w:szCs w:val="24"/>
        </w:rPr>
        <w:t>导入部分的实现</w:t>
      </w:r>
    </w:p>
    <w:p w:rsidR="00880971" w:rsidRDefault="00880971" w:rsidP="00880971">
      <w:pPr>
        <w:widowControl/>
        <w:numPr>
          <w:ilvl w:val="0"/>
          <w:numId w:val="16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项目增加</w:t>
      </w:r>
      <w:r>
        <w:rPr>
          <w:rFonts w:ascii="Helvetica" w:hAnsi="Helvetica" w:cs="Helvetica"/>
          <w:color w:val="333333"/>
          <w:sz w:val="20"/>
          <w:szCs w:val="20"/>
        </w:rPr>
        <w:t>jar</w:t>
      </w:r>
      <w:r>
        <w:rPr>
          <w:rFonts w:ascii="Helvetica" w:hAnsi="Helvetica" w:cs="Helvetica"/>
          <w:color w:val="333333"/>
          <w:sz w:val="20"/>
          <w:szCs w:val="20"/>
        </w:rPr>
        <w:t>包</w:t>
      </w:r>
    </w:p>
    <w:p w:rsidR="00880971" w:rsidRDefault="00880971" w:rsidP="00880971">
      <w:pPr>
        <w:widowControl/>
        <w:numPr>
          <w:ilvl w:val="1"/>
          <w:numId w:val="16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maven</w:t>
      </w:r>
      <w:r>
        <w:rPr>
          <w:rFonts w:ascii="Helvetica" w:hAnsi="Helvetica" w:cs="Helvetica"/>
          <w:color w:val="333333"/>
          <w:sz w:val="20"/>
          <w:szCs w:val="20"/>
        </w:rPr>
        <w:t>项目增加如下配置信息</w:t>
      </w:r>
    </w:p>
    <w:p w:rsidR="00880971" w:rsidRDefault="00880971" w:rsidP="00880971">
      <w:pPr>
        <w:pStyle w:val="HTML"/>
        <w:numPr>
          <w:ilvl w:val="1"/>
          <w:numId w:val="16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comment"/>
          <w:rFonts w:ascii="Courier New" w:hAnsi="Courier New" w:cs="Courier New"/>
          <w:color w:val="808080"/>
        </w:rPr>
        <w:t xml:space="preserve">&lt;!-- file upload </w:t>
      </w:r>
      <w:r>
        <w:rPr>
          <w:rStyle w:val="code-comment"/>
          <w:rFonts w:ascii="Courier New" w:hAnsi="Courier New" w:cs="Courier New"/>
          <w:color w:val="808080"/>
        </w:rPr>
        <w:t>文件上传</w:t>
      </w:r>
      <w:r>
        <w:rPr>
          <w:rStyle w:val="code-comment"/>
          <w:rFonts w:ascii="Courier New" w:hAnsi="Courier New" w:cs="Courier New"/>
          <w:color w:val="808080"/>
        </w:rPr>
        <w:t>--&gt;</w:t>
      </w:r>
    </w:p>
    <w:p w:rsidR="00880971" w:rsidRDefault="00880971" w:rsidP="00880971">
      <w:pPr>
        <w:pStyle w:val="HTML"/>
        <w:numPr>
          <w:ilvl w:val="1"/>
          <w:numId w:val="16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&lt;dependency&gt;</w:t>
      </w:r>
    </w:p>
    <w:p w:rsidR="00880971" w:rsidRDefault="00880971" w:rsidP="00880971">
      <w:pPr>
        <w:pStyle w:val="HTML"/>
        <w:numPr>
          <w:ilvl w:val="1"/>
          <w:numId w:val="16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</w:t>
      </w:r>
      <w:proofErr w:type="spellStart"/>
      <w:r>
        <w:rPr>
          <w:rStyle w:val="code-tag"/>
          <w:rFonts w:ascii="Courier New" w:hAnsi="Courier New" w:cs="Courier New"/>
          <w:color w:val="000091"/>
        </w:rPr>
        <w:t>groupId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  <w:r>
        <w:rPr>
          <w:rFonts w:ascii="Courier New" w:hAnsi="Courier New" w:cs="Courier New"/>
          <w:color w:val="333333"/>
        </w:rPr>
        <w:t>commons-</w:t>
      </w:r>
      <w:proofErr w:type="spellStart"/>
      <w:r>
        <w:rPr>
          <w:rFonts w:ascii="Courier New" w:hAnsi="Courier New" w:cs="Courier New"/>
          <w:color w:val="333333"/>
        </w:rPr>
        <w:t>fileupload</w:t>
      </w:r>
      <w:proofErr w:type="spellEnd"/>
      <w:r>
        <w:rPr>
          <w:rStyle w:val="code-tag"/>
          <w:rFonts w:ascii="Courier New" w:hAnsi="Courier New" w:cs="Courier New"/>
          <w:color w:val="000091"/>
        </w:rPr>
        <w:t>&lt;/</w:t>
      </w:r>
      <w:proofErr w:type="spellStart"/>
      <w:r>
        <w:rPr>
          <w:rStyle w:val="code-tag"/>
          <w:rFonts w:ascii="Courier New" w:hAnsi="Courier New" w:cs="Courier New"/>
          <w:color w:val="000091"/>
        </w:rPr>
        <w:t>groupId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</w:p>
    <w:p w:rsidR="00880971" w:rsidRDefault="00880971" w:rsidP="00880971">
      <w:pPr>
        <w:pStyle w:val="HTML"/>
        <w:numPr>
          <w:ilvl w:val="1"/>
          <w:numId w:val="16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</w:t>
      </w:r>
      <w:proofErr w:type="spellStart"/>
      <w:r>
        <w:rPr>
          <w:rStyle w:val="code-tag"/>
          <w:rFonts w:ascii="Courier New" w:hAnsi="Courier New" w:cs="Courier New"/>
          <w:color w:val="000091"/>
        </w:rPr>
        <w:t>artifactId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  <w:r>
        <w:rPr>
          <w:rFonts w:ascii="Courier New" w:hAnsi="Courier New" w:cs="Courier New"/>
          <w:color w:val="333333"/>
        </w:rPr>
        <w:t>commons-</w:t>
      </w:r>
      <w:proofErr w:type="spellStart"/>
      <w:r>
        <w:rPr>
          <w:rFonts w:ascii="Courier New" w:hAnsi="Courier New" w:cs="Courier New"/>
          <w:color w:val="333333"/>
        </w:rPr>
        <w:t>fileupload</w:t>
      </w:r>
      <w:proofErr w:type="spellEnd"/>
      <w:r>
        <w:rPr>
          <w:rStyle w:val="code-tag"/>
          <w:rFonts w:ascii="Courier New" w:hAnsi="Courier New" w:cs="Courier New"/>
          <w:color w:val="000091"/>
        </w:rPr>
        <w:t>&lt;/</w:t>
      </w:r>
      <w:proofErr w:type="spellStart"/>
      <w:r>
        <w:rPr>
          <w:rStyle w:val="code-tag"/>
          <w:rFonts w:ascii="Courier New" w:hAnsi="Courier New" w:cs="Courier New"/>
          <w:color w:val="000091"/>
        </w:rPr>
        <w:t>artifactId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</w:p>
    <w:p w:rsidR="00880971" w:rsidRDefault="00880971" w:rsidP="00880971">
      <w:pPr>
        <w:pStyle w:val="HTML"/>
        <w:numPr>
          <w:ilvl w:val="1"/>
          <w:numId w:val="16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&lt;version&gt;</w:t>
      </w:r>
      <w:r>
        <w:rPr>
          <w:rFonts w:ascii="Courier New" w:hAnsi="Courier New" w:cs="Courier New"/>
          <w:color w:val="333333"/>
        </w:rPr>
        <w:t>${commons-</w:t>
      </w:r>
      <w:proofErr w:type="spellStart"/>
      <w:r>
        <w:rPr>
          <w:rFonts w:ascii="Courier New" w:hAnsi="Courier New" w:cs="Courier New"/>
          <w:color w:val="333333"/>
        </w:rPr>
        <w:t>fileupload.version</w:t>
      </w:r>
      <w:proofErr w:type="spellEnd"/>
      <w:r>
        <w:rPr>
          <w:rFonts w:ascii="Courier New" w:hAnsi="Courier New" w:cs="Courier New"/>
          <w:color w:val="333333"/>
        </w:rPr>
        <w:t>}</w:t>
      </w:r>
      <w:r>
        <w:rPr>
          <w:rStyle w:val="code-tag"/>
          <w:rFonts w:ascii="Courier New" w:hAnsi="Courier New" w:cs="Courier New"/>
          <w:color w:val="000091"/>
        </w:rPr>
        <w:t>&lt;/version&gt;</w:t>
      </w:r>
    </w:p>
    <w:p w:rsidR="00880971" w:rsidRDefault="00880971" w:rsidP="00880971">
      <w:pPr>
        <w:pStyle w:val="HTML"/>
        <w:numPr>
          <w:ilvl w:val="1"/>
          <w:numId w:val="16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&lt;/dependency&gt;</w:t>
      </w:r>
    </w:p>
    <w:p w:rsidR="00880971" w:rsidRDefault="00880971" w:rsidP="00880971">
      <w:pPr>
        <w:pStyle w:val="HTML"/>
        <w:numPr>
          <w:ilvl w:val="1"/>
          <w:numId w:val="16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&lt;dependency&gt;</w:t>
      </w:r>
    </w:p>
    <w:p w:rsidR="00880971" w:rsidRDefault="00880971" w:rsidP="00880971">
      <w:pPr>
        <w:pStyle w:val="HTML"/>
        <w:numPr>
          <w:ilvl w:val="1"/>
          <w:numId w:val="16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</w:t>
      </w:r>
      <w:proofErr w:type="spellStart"/>
      <w:r>
        <w:rPr>
          <w:rStyle w:val="code-tag"/>
          <w:rFonts w:ascii="Courier New" w:hAnsi="Courier New" w:cs="Courier New"/>
          <w:color w:val="000091"/>
        </w:rPr>
        <w:t>groupId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  <w:r>
        <w:rPr>
          <w:rFonts w:ascii="Courier New" w:hAnsi="Courier New" w:cs="Courier New"/>
          <w:color w:val="333333"/>
        </w:rPr>
        <w:t>commons-</w:t>
      </w:r>
      <w:proofErr w:type="spellStart"/>
      <w:r>
        <w:rPr>
          <w:rFonts w:ascii="Courier New" w:hAnsi="Courier New" w:cs="Courier New"/>
          <w:color w:val="333333"/>
        </w:rPr>
        <w:t>io</w:t>
      </w:r>
      <w:proofErr w:type="spellEnd"/>
      <w:r>
        <w:rPr>
          <w:rStyle w:val="code-tag"/>
          <w:rFonts w:ascii="Courier New" w:hAnsi="Courier New" w:cs="Courier New"/>
          <w:color w:val="000091"/>
        </w:rPr>
        <w:t>&lt;/</w:t>
      </w:r>
      <w:proofErr w:type="spellStart"/>
      <w:r>
        <w:rPr>
          <w:rStyle w:val="code-tag"/>
          <w:rFonts w:ascii="Courier New" w:hAnsi="Courier New" w:cs="Courier New"/>
          <w:color w:val="000091"/>
        </w:rPr>
        <w:t>groupId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</w:p>
    <w:p w:rsidR="00880971" w:rsidRDefault="00880971" w:rsidP="00880971">
      <w:pPr>
        <w:pStyle w:val="HTML"/>
        <w:numPr>
          <w:ilvl w:val="1"/>
          <w:numId w:val="16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</w:t>
      </w:r>
      <w:proofErr w:type="spellStart"/>
      <w:r>
        <w:rPr>
          <w:rStyle w:val="code-tag"/>
          <w:rFonts w:ascii="Courier New" w:hAnsi="Courier New" w:cs="Courier New"/>
          <w:color w:val="000091"/>
        </w:rPr>
        <w:t>artifactId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  <w:r>
        <w:rPr>
          <w:rFonts w:ascii="Courier New" w:hAnsi="Courier New" w:cs="Courier New"/>
          <w:color w:val="333333"/>
        </w:rPr>
        <w:t>commons-</w:t>
      </w:r>
      <w:proofErr w:type="spellStart"/>
      <w:r>
        <w:rPr>
          <w:rFonts w:ascii="Courier New" w:hAnsi="Courier New" w:cs="Courier New"/>
          <w:color w:val="333333"/>
        </w:rPr>
        <w:t>io</w:t>
      </w:r>
      <w:proofErr w:type="spellEnd"/>
      <w:r>
        <w:rPr>
          <w:rStyle w:val="code-tag"/>
          <w:rFonts w:ascii="Courier New" w:hAnsi="Courier New" w:cs="Courier New"/>
          <w:color w:val="000091"/>
        </w:rPr>
        <w:t>&lt;/</w:t>
      </w:r>
      <w:proofErr w:type="spellStart"/>
      <w:r>
        <w:rPr>
          <w:rStyle w:val="code-tag"/>
          <w:rFonts w:ascii="Courier New" w:hAnsi="Courier New" w:cs="Courier New"/>
          <w:color w:val="000091"/>
        </w:rPr>
        <w:t>artifactId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</w:p>
    <w:p w:rsidR="00880971" w:rsidRDefault="00880971" w:rsidP="00880971">
      <w:pPr>
        <w:pStyle w:val="HTML"/>
        <w:numPr>
          <w:ilvl w:val="1"/>
          <w:numId w:val="16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&lt;version&gt;</w:t>
      </w:r>
      <w:r>
        <w:rPr>
          <w:rFonts w:ascii="Courier New" w:hAnsi="Courier New" w:cs="Courier New"/>
          <w:color w:val="333333"/>
        </w:rPr>
        <w:t>${commons-</w:t>
      </w:r>
      <w:proofErr w:type="spellStart"/>
      <w:r>
        <w:rPr>
          <w:rFonts w:ascii="Courier New" w:hAnsi="Courier New" w:cs="Courier New"/>
          <w:color w:val="333333"/>
        </w:rPr>
        <w:t>io.version</w:t>
      </w:r>
      <w:proofErr w:type="spellEnd"/>
      <w:r>
        <w:rPr>
          <w:rFonts w:ascii="Courier New" w:hAnsi="Courier New" w:cs="Courier New"/>
          <w:color w:val="333333"/>
        </w:rPr>
        <w:t>}</w:t>
      </w:r>
      <w:r>
        <w:rPr>
          <w:rStyle w:val="code-tag"/>
          <w:rFonts w:ascii="Courier New" w:hAnsi="Courier New" w:cs="Courier New"/>
          <w:color w:val="000091"/>
        </w:rPr>
        <w:t>&lt;/version&gt;</w:t>
      </w:r>
    </w:p>
    <w:p w:rsidR="00880971" w:rsidRDefault="00880971" w:rsidP="00880971">
      <w:pPr>
        <w:pStyle w:val="HTML"/>
        <w:numPr>
          <w:ilvl w:val="1"/>
          <w:numId w:val="16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&lt;/dependency&gt;</w:t>
      </w:r>
    </w:p>
    <w:p w:rsidR="00880971" w:rsidRDefault="00880971" w:rsidP="00880971">
      <w:pPr>
        <w:pStyle w:val="HTML"/>
        <w:numPr>
          <w:ilvl w:val="1"/>
          <w:numId w:val="16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comment"/>
          <w:rFonts w:ascii="Courier New" w:hAnsi="Courier New" w:cs="Courier New"/>
          <w:color w:val="808080"/>
        </w:rPr>
        <w:t>&lt;!-- poi --&gt;</w:t>
      </w:r>
    </w:p>
    <w:p w:rsidR="00880971" w:rsidRDefault="00880971" w:rsidP="00880971">
      <w:pPr>
        <w:pStyle w:val="HTML"/>
        <w:numPr>
          <w:ilvl w:val="1"/>
          <w:numId w:val="16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&lt;dependency&gt;</w:t>
      </w:r>
    </w:p>
    <w:p w:rsidR="00880971" w:rsidRDefault="00880971" w:rsidP="00880971">
      <w:pPr>
        <w:pStyle w:val="HTML"/>
        <w:numPr>
          <w:ilvl w:val="1"/>
          <w:numId w:val="16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</w:t>
      </w:r>
      <w:proofErr w:type="spellStart"/>
      <w:r>
        <w:rPr>
          <w:rStyle w:val="code-tag"/>
          <w:rFonts w:ascii="Courier New" w:hAnsi="Courier New" w:cs="Courier New"/>
          <w:color w:val="000091"/>
        </w:rPr>
        <w:t>groupId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  <w:proofErr w:type="spellStart"/>
      <w:r>
        <w:rPr>
          <w:rFonts w:ascii="Courier New" w:hAnsi="Courier New" w:cs="Courier New"/>
          <w:color w:val="333333"/>
        </w:rPr>
        <w:t>org.apache.poi</w:t>
      </w:r>
      <w:proofErr w:type="spellEnd"/>
      <w:r>
        <w:rPr>
          <w:rStyle w:val="code-tag"/>
          <w:rFonts w:ascii="Courier New" w:hAnsi="Courier New" w:cs="Courier New"/>
          <w:color w:val="000091"/>
        </w:rPr>
        <w:t>&lt;/</w:t>
      </w:r>
      <w:proofErr w:type="spellStart"/>
      <w:r>
        <w:rPr>
          <w:rStyle w:val="code-tag"/>
          <w:rFonts w:ascii="Courier New" w:hAnsi="Courier New" w:cs="Courier New"/>
          <w:color w:val="000091"/>
        </w:rPr>
        <w:t>groupId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</w:p>
    <w:p w:rsidR="00880971" w:rsidRDefault="00880971" w:rsidP="00880971">
      <w:pPr>
        <w:pStyle w:val="HTML"/>
        <w:numPr>
          <w:ilvl w:val="1"/>
          <w:numId w:val="16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r>
        <w:rPr>
          <w:rStyle w:val="code-tag"/>
          <w:rFonts w:ascii="Courier New" w:hAnsi="Courier New" w:cs="Courier New"/>
          <w:color w:val="000091"/>
        </w:rPr>
        <w:t>&lt;</w:t>
      </w:r>
      <w:proofErr w:type="spellStart"/>
      <w:r>
        <w:rPr>
          <w:rStyle w:val="code-tag"/>
          <w:rFonts w:ascii="Courier New" w:hAnsi="Courier New" w:cs="Courier New"/>
          <w:color w:val="000091"/>
        </w:rPr>
        <w:t>artifactId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  <w:r>
        <w:rPr>
          <w:rFonts w:ascii="Courier New" w:hAnsi="Courier New" w:cs="Courier New"/>
          <w:color w:val="333333"/>
        </w:rPr>
        <w:t>poi</w:t>
      </w:r>
      <w:r>
        <w:rPr>
          <w:rStyle w:val="code-tag"/>
          <w:rFonts w:ascii="Courier New" w:hAnsi="Courier New" w:cs="Courier New"/>
          <w:color w:val="000091"/>
        </w:rPr>
        <w:t>&lt;/</w:t>
      </w:r>
      <w:proofErr w:type="spellStart"/>
      <w:r>
        <w:rPr>
          <w:rStyle w:val="code-tag"/>
          <w:rFonts w:ascii="Courier New" w:hAnsi="Courier New" w:cs="Courier New"/>
          <w:color w:val="000091"/>
        </w:rPr>
        <w:t>artifactId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</w:p>
    <w:p w:rsidR="00880971" w:rsidRDefault="00880971" w:rsidP="00880971">
      <w:pPr>
        <w:pStyle w:val="HTML"/>
        <w:numPr>
          <w:ilvl w:val="1"/>
          <w:numId w:val="16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</w:t>
      </w: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&lt;version&gt;</w:t>
      </w:r>
      <w:r>
        <w:rPr>
          <w:rFonts w:ascii="Courier New" w:hAnsi="Courier New" w:cs="Courier New"/>
          <w:color w:val="333333"/>
        </w:rPr>
        <w:t>${</w:t>
      </w:r>
      <w:proofErr w:type="spellStart"/>
      <w:r>
        <w:rPr>
          <w:rFonts w:ascii="Courier New" w:hAnsi="Courier New" w:cs="Courier New"/>
          <w:color w:val="333333"/>
        </w:rPr>
        <w:t>poi.version</w:t>
      </w:r>
      <w:proofErr w:type="spellEnd"/>
      <w:r>
        <w:rPr>
          <w:rFonts w:ascii="Courier New" w:hAnsi="Courier New" w:cs="Courier New"/>
          <w:color w:val="333333"/>
        </w:rPr>
        <w:t>}</w:t>
      </w:r>
      <w:r>
        <w:rPr>
          <w:rStyle w:val="code-tag"/>
          <w:rFonts w:ascii="Courier New" w:hAnsi="Courier New" w:cs="Courier New"/>
          <w:color w:val="000091"/>
        </w:rPr>
        <w:t>&lt;/version&gt;</w:t>
      </w:r>
    </w:p>
    <w:p w:rsidR="00880971" w:rsidRDefault="00880971" w:rsidP="00880971">
      <w:pPr>
        <w:pStyle w:val="HTML"/>
        <w:numPr>
          <w:ilvl w:val="1"/>
          <w:numId w:val="16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&lt;/dependency&gt;</w:t>
      </w:r>
    </w:p>
    <w:p w:rsidR="00880971" w:rsidRDefault="00880971" w:rsidP="00880971">
      <w:pPr>
        <w:pStyle w:val="HTML"/>
        <w:numPr>
          <w:ilvl w:val="1"/>
          <w:numId w:val="16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lastRenderedPageBreak/>
        <w:t>&lt;dependency&gt;</w:t>
      </w:r>
    </w:p>
    <w:p w:rsidR="00880971" w:rsidRDefault="00880971" w:rsidP="00880971">
      <w:pPr>
        <w:pStyle w:val="HTML"/>
        <w:numPr>
          <w:ilvl w:val="1"/>
          <w:numId w:val="16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</w:t>
      </w:r>
      <w:proofErr w:type="spellStart"/>
      <w:r>
        <w:rPr>
          <w:rStyle w:val="code-tag"/>
          <w:rFonts w:ascii="Courier New" w:hAnsi="Courier New" w:cs="Courier New"/>
          <w:color w:val="000091"/>
        </w:rPr>
        <w:t>groupId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  <w:proofErr w:type="spellStart"/>
      <w:r>
        <w:rPr>
          <w:rFonts w:ascii="Courier New" w:hAnsi="Courier New" w:cs="Courier New"/>
          <w:color w:val="333333"/>
        </w:rPr>
        <w:t>org.apache.poi</w:t>
      </w:r>
      <w:proofErr w:type="spellEnd"/>
      <w:r>
        <w:rPr>
          <w:rStyle w:val="code-tag"/>
          <w:rFonts w:ascii="Courier New" w:hAnsi="Courier New" w:cs="Courier New"/>
          <w:color w:val="000091"/>
        </w:rPr>
        <w:t>&lt;/</w:t>
      </w:r>
      <w:proofErr w:type="spellStart"/>
      <w:r>
        <w:rPr>
          <w:rStyle w:val="code-tag"/>
          <w:rFonts w:ascii="Courier New" w:hAnsi="Courier New" w:cs="Courier New"/>
          <w:color w:val="000091"/>
        </w:rPr>
        <w:t>groupId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</w:p>
    <w:p w:rsidR="00880971" w:rsidRDefault="00880971" w:rsidP="00880971">
      <w:pPr>
        <w:pStyle w:val="HTML"/>
        <w:numPr>
          <w:ilvl w:val="1"/>
          <w:numId w:val="16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</w:t>
      </w:r>
      <w:proofErr w:type="spellStart"/>
      <w:r>
        <w:rPr>
          <w:rStyle w:val="code-tag"/>
          <w:rFonts w:ascii="Courier New" w:hAnsi="Courier New" w:cs="Courier New"/>
          <w:color w:val="000091"/>
        </w:rPr>
        <w:t>artifactId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  <w:r>
        <w:rPr>
          <w:rFonts w:ascii="Courier New" w:hAnsi="Courier New" w:cs="Courier New"/>
          <w:color w:val="333333"/>
        </w:rPr>
        <w:t>poi-</w:t>
      </w:r>
      <w:proofErr w:type="spellStart"/>
      <w:r>
        <w:rPr>
          <w:rFonts w:ascii="Courier New" w:hAnsi="Courier New" w:cs="Courier New"/>
          <w:color w:val="333333"/>
        </w:rPr>
        <w:t>ooxml</w:t>
      </w:r>
      <w:proofErr w:type="spellEnd"/>
      <w:r>
        <w:rPr>
          <w:rStyle w:val="code-tag"/>
          <w:rFonts w:ascii="Courier New" w:hAnsi="Courier New" w:cs="Courier New"/>
          <w:color w:val="000091"/>
        </w:rPr>
        <w:t>&lt;/</w:t>
      </w:r>
      <w:proofErr w:type="spellStart"/>
      <w:r>
        <w:rPr>
          <w:rStyle w:val="code-tag"/>
          <w:rFonts w:ascii="Courier New" w:hAnsi="Courier New" w:cs="Courier New"/>
          <w:color w:val="000091"/>
        </w:rPr>
        <w:t>artifactId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</w:p>
    <w:p w:rsidR="00880971" w:rsidRDefault="00880971" w:rsidP="00880971">
      <w:pPr>
        <w:pStyle w:val="HTML"/>
        <w:numPr>
          <w:ilvl w:val="1"/>
          <w:numId w:val="16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&lt;version&gt;</w:t>
      </w:r>
      <w:r>
        <w:rPr>
          <w:rFonts w:ascii="Courier New" w:hAnsi="Courier New" w:cs="Courier New"/>
          <w:color w:val="333333"/>
        </w:rPr>
        <w:t>${</w:t>
      </w:r>
      <w:proofErr w:type="spellStart"/>
      <w:r>
        <w:rPr>
          <w:rFonts w:ascii="Courier New" w:hAnsi="Courier New" w:cs="Courier New"/>
          <w:color w:val="333333"/>
        </w:rPr>
        <w:t>poi.version</w:t>
      </w:r>
      <w:proofErr w:type="spellEnd"/>
      <w:r>
        <w:rPr>
          <w:rFonts w:ascii="Courier New" w:hAnsi="Courier New" w:cs="Courier New"/>
          <w:color w:val="333333"/>
        </w:rPr>
        <w:t>}</w:t>
      </w:r>
      <w:r>
        <w:rPr>
          <w:rStyle w:val="code-tag"/>
          <w:rFonts w:ascii="Courier New" w:hAnsi="Courier New" w:cs="Courier New"/>
          <w:color w:val="000091"/>
        </w:rPr>
        <w:t>&lt;/version&gt;</w:t>
      </w:r>
    </w:p>
    <w:p w:rsidR="00880971" w:rsidRDefault="00880971" w:rsidP="00880971">
      <w:pPr>
        <w:pStyle w:val="HTML"/>
        <w:numPr>
          <w:ilvl w:val="1"/>
          <w:numId w:val="16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&lt;/dependency&gt;</w:t>
      </w:r>
    </w:p>
    <w:p w:rsidR="00880971" w:rsidRDefault="00880971" w:rsidP="00880971">
      <w:pPr>
        <w:widowControl/>
        <w:numPr>
          <w:ilvl w:val="0"/>
          <w:numId w:val="16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页面使用了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jquery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-file-upload</w:t>
      </w:r>
      <w:r>
        <w:rPr>
          <w:rFonts w:ascii="Helvetica" w:hAnsi="Helvetica" w:cs="Helvetica"/>
          <w:color w:val="333333"/>
          <w:sz w:val="20"/>
          <w:szCs w:val="20"/>
        </w:rPr>
        <w:t>这个开源插件，目的是将文件上传到附件，增强了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>file</w:t>
      </w:r>
      <w:r>
        <w:rPr>
          <w:rFonts w:ascii="Helvetica" w:hAnsi="Helvetica" w:cs="Helvetica"/>
          <w:color w:val="333333"/>
          <w:sz w:val="20"/>
          <w:szCs w:val="20"/>
        </w:rPr>
        <w:t>功能，具体介绍如下，</w:t>
      </w:r>
      <w:r>
        <w:rPr>
          <w:rFonts w:ascii="Helvetica" w:hAnsi="Helvetica" w:cs="Helvetica"/>
          <w:color w:val="333333"/>
          <w:sz w:val="20"/>
          <w:szCs w:val="20"/>
        </w:rPr>
        <w:fldChar w:fldCharType="begin"/>
      </w:r>
      <w:r>
        <w:rPr>
          <w:rFonts w:ascii="Helvetica" w:hAnsi="Helvetica" w:cs="Helvetica"/>
          <w:color w:val="333333"/>
          <w:sz w:val="20"/>
          <w:szCs w:val="20"/>
        </w:rPr>
        <w:instrText xml:space="preserve"> HYPERLINK "https://github.com/blueimp/jQuery-File-Upload" </w:instrText>
      </w:r>
      <w:r>
        <w:rPr>
          <w:rFonts w:ascii="Helvetica" w:hAnsi="Helvetica" w:cs="Helvetica"/>
          <w:color w:val="333333"/>
          <w:sz w:val="20"/>
          <w:szCs w:val="20"/>
        </w:rPr>
        <w:fldChar w:fldCharType="separate"/>
      </w:r>
      <w:r>
        <w:rPr>
          <w:rStyle w:val="a6"/>
          <w:rFonts w:ascii="Helvetica" w:hAnsi="Helvetica" w:cs="Helvetica"/>
          <w:color w:val="006DAF"/>
          <w:sz w:val="20"/>
          <w:szCs w:val="20"/>
        </w:rPr>
        <w:t>https://github.com/blueimp/jQuery-File-Upload</w:t>
      </w:r>
      <w:r>
        <w:rPr>
          <w:rFonts w:ascii="Helvetica" w:hAnsi="Helvetica" w:cs="Helvetica"/>
          <w:color w:val="333333"/>
          <w:sz w:val="20"/>
          <w:szCs w:val="20"/>
        </w:rPr>
        <w:fldChar w:fldCharType="end"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需要使用的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jsp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页面加入如下代码：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comment"/>
          <w:rFonts w:ascii="Courier New" w:hAnsi="Courier New" w:cs="Courier New"/>
          <w:color w:val="808080"/>
        </w:rPr>
        <w:t xml:space="preserve">&lt;!-- </w:t>
      </w:r>
      <w:r>
        <w:rPr>
          <w:rStyle w:val="code-comment"/>
          <w:rFonts w:ascii="Courier New" w:hAnsi="Courier New" w:cs="Courier New"/>
          <w:color w:val="808080"/>
        </w:rPr>
        <w:t>引入</w:t>
      </w:r>
      <w:proofErr w:type="spellStart"/>
      <w:r>
        <w:rPr>
          <w:rStyle w:val="code-comment"/>
          <w:rFonts w:ascii="Courier New" w:hAnsi="Courier New" w:cs="Courier New"/>
          <w:color w:val="808080"/>
        </w:rPr>
        <w:t>css</w:t>
      </w:r>
      <w:proofErr w:type="spellEnd"/>
      <w:r>
        <w:rPr>
          <w:rStyle w:val="code-comment"/>
          <w:rFonts w:ascii="Courier New" w:hAnsi="Courier New" w:cs="Courier New"/>
          <w:color w:val="808080"/>
        </w:rPr>
        <w:t>样式和</w:t>
      </w:r>
      <w:proofErr w:type="spellStart"/>
      <w:r>
        <w:rPr>
          <w:rStyle w:val="code-comment"/>
          <w:rFonts w:ascii="Courier New" w:hAnsi="Courier New" w:cs="Courier New"/>
          <w:color w:val="808080"/>
        </w:rPr>
        <w:t>js</w:t>
      </w:r>
      <w:proofErr w:type="spellEnd"/>
      <w:r>
        <w:rPr>
          <w:rStyle w:val="code-comment"/>
          <w:rFonts w:ascii="Courier New" w:hAnsi="Courier New" w:cs="Courier New"/>
          <w:color w:val="808080"/>
        </w:rPr>
        <w:t>文件</w:t>
      </w:r>
      <w:r>
        <w:rPr>
          <w:rStyle w:val="code-comment"/>
          <w:rFonts w:ascii="Courier New" w:hAnsi="Courier New" w:cs="Courier New"/>
          <w:color w:val="808080"/>
        </w:rPr>
        <w:t xml:space="preserve"> --&gt;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 xml:space="preserve">&lt;link </w:t>
      </w:r>
      <w:proofErr w:type="spellStart"/>
      <w:r>
        <w:rPr>
          <w:rStyle w:val="code-tag"/>
          <w:rFonts w:ascii="Courier New" w:hAnsi="Courier New" w:cs="Courier New"/>
          <w:color w:val="000091"/>
        </w:rPr>
        <w:t>rel</w:t>
      </w:r>
      <w:proofErr w:type="spellEnd"/>
      <w:r>
        <w:rPr>
          <w:rStyle w:val="code-tag"/>
          <w:rFonts w:ascii="Courier New" w:hAnsi="Courier New" w:cs="Courier New"/>
          <w:color w:val="000091"/>
        </w:rPr>
        <w:t>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stylesheet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</w:t>
      </w:r>
      <w:proofErr w:type="spellStart"/>
      <w:r>
        <w:rPr>
          <w:rStyle w:val="code-tag"/>
          <w:rFonts w:ascii="Courier New" w:hAnsi="Courier New" w:cs="Courier New"/>
          <w:color w:val="000091"/>
        </w:rPr>
        <w:t>href</w:t>
      </w:r>
      <w:proofErr w:type="spellEnd"/>
      <w:r>
        <w:rPr>
          <w:rStyle w:val="code-tag"/>
          <w:rFonts w:ascii="Courier New" w:hAnsi="Courier New" w:cs="Courier New"/>
          <w:color w:val="000091"/>
        </w:rPr>
        <w:t>=</w:t>
      </w:r>
      <w:r>
        <w:rPr>
          <w:rStyle w:val="code-quote"/>
          <w:rFonts w:ascii="Courier New" w:hAnsi="Courier New" w:cs="Courier New"/>
          <w:color w:val="009100"/>
        </w:rPr>
        <w:t>"${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ctx</w:t>
      </w:r>
      <w:proofErr w:type="spellEnd"/>
      <w:r>
        <w:rPr>
          <w:rStyle w:val="code-quote"/>
          <w:rFonts w:ascii="Courier New" w:hAnsi="Courier New" w:cs="Courier New"/>
          <w:color w:val="009100"/>
        </w:rPr>
        <w:t>}/static/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jquery-fileupload</w:t>
      </w:r>
      <w:proofErr w:type="spellEnd"/>
      <w:r>
        <w:rPr>
          <w:rStyle w:val="code-quote"/>
          <w:rFonts w:ascii="Courier New" w:hAnsi="Courier New" w:cs="Courier New"/>
          <w:color w:val="009100"/>
        </w:rPr>
        <w:t>/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css</w:t>
      </w:r>
      <w:proofErr w:type="spellEnd"/>
      <w:r>
        <w:rPr>
          <w:rStyle w:val="code-quote"/>
          <w:rFonts w:ascii="Courier New" w:hAnsi="Courier New" w:cs="Courier New"/>
          <w:color w:val="009100"/>
        </w:rPr>
        <w:t>/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jquery.fileupload.css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type=</w:t>
      </w:r>
      <w:r>
        <w:rPr>
          <w:rStyle w:val="code-quote"/>
          <w:rFonts w:ascii="Courier New" w:hAnsi="Courier New" w:cs="Courier New"/>
          <w:color w:val="009100"/>
        </w:rPr>
        <w:t>"text/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css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/&gt;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&lt;script type=</w:t>
      </w:r>
      <w:r>
        <w:rPr>
          <w:rStyle w:val="code-quote"/>
          <w:rFonts w:ascii="Courier New" w:hAnsi="Courier New" w:cs="Courier New"/>
          <w:color w:val="009100"/>
        </w:rPr>
        <w:t>"text/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javascript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src=</w:t>
      </w:r>
      <w:r>
        <w:rPr>
          <w:rStyle w:val="code-quote"/>
          <w:rFonts w:ascii="Courier New" w:hAnsi="Courier New" w:cs="Courier New"/>
          <w:color w:val="009100"/>
        </w:rPr>
        <w:t>"${ctx}/static/jquery-fileupload/js/vendor/jquery.ui.widget.js"</w:t>
      </w:r>
      <w:r>
        <w:rPr>
          <w:rStyle w:val="code-tag"/>
          <w:rFonts w:ascii="Courier New" w:hAnsi="Courier New" w:cs="Courier New"/>
          <w:color w:val="000091"/>
        </w:rPr>
        <w:t>&gt;&lt;/script&gt;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&lt;script type=</w:t>
      </w:r>
      <w:r>
        <w:rPr>
          <w:rStyle w:val="code-quote"/>
          <w:rFonts w:ascii="Courier New" w:hAnsi="Courier New" w:cs="Courier New"/>
          <w:color w:val="009100"/>
        </w:rPr>
        <w:t>"text/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javascript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src=</w:t>
      </w:r>
      <w:r>
        <w:rPr>
          <w:rStyle w:val="code-quote"/>
          <w:rFonts w:ascii="Courier New" w:hAnsi="Courier New" w:cs="Courier New"/>
          <w:color w:val="009100"/>
        </w:rPr>
        <w:t>"${ctx}/static/jquery-fileupload/js/jquery.iframe-transport.js"</w:t>
      </w:r>
      <w:r>
        <w:rPr>
          <w:rStyle w:val="code-tag"/>
          <w:rFonts w:ascii="Courier New" w:hAnsi="Courier New" w:cs="Courier New"/>
          <w:color w:val="000091"/>
        </w:rPr>
        <w:t>&gt;&lt;/script&gt;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&lt;script type=</w:t>
      </w:r>
      <w:r>
        <w:rPr>
          <w:rStyle w:val="code-quote"/>
          <w:rFonts w:ascii="Courier New" w:hAnsi="Courier New" w:cs="Courier New"/>
          <w:color w:val="009100"/>
        </w:rPr>
        <w:t>"text/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javascript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src=</w:t>
      </w:r>
      <w:r>
        <w:rPr>
          <w:rStyle w:val="code-quote"/>
          <w:rFonts w:ascii="Courier New" w:hAnsi="Courier New" w:cs="Courier New"/>
          <w:color w:val="009100"/>
        </w:rPr>
        <w:t>"${ctx}/static/jquery-fileupload/js/jquery.fileupload.js"</w:t>
      </w:r>
      <w:r>
        <w:rPr>
          <w:rStyle w:val="code-tag"/>
          <w:rFonts w:ascii="Courier New" w:hAnsi="Courier New" w:cs="Courier New"/>
          <w:color w:val="000091"/>
        </w:rPr>
        <w:t>&gt;&lt;/script&gt;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&lt;script type=</w:t>
      </w:r>
      <w:r>
        <w:rPr>
          <w:rStyle w:val="code-quote"/>
          <w:rFonts w:ascii="Courier New" w:hAnsi="Courier New" w:cs="Courier New"/>
          <w:color w:val="009100"/>
        </w:rPr>
        <w:t>"text/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javascript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>&gt;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  <w:t>$(document).ready(function(){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  <w:t>$(</w:t>
      </w:r>
      <w:r>
        <w:rPr>
          <w:rStyle w:val="code-quote"/>
          <w:rFonts w:ascii="Courier New" w:hAnsi="Courier New" w:cs="Courier New"/>
          <w:color w:val="009100"/>
        </w:rPr>
        <w:t>"#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fileupload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Fonts w:ascii="Courier New" w:hAnsi="Courier New" w:cs="Courier New"/>
          <w:color w:val="333333"/>
        </w:rPr>
        <w:t>).</w:t>
      </w:r>
      <w:proofErr w:type="spellStart"/>
      <w:r>
        <w:rPr>
          <w:rFonts w:ascii="Courier New" w:hAnsi="Courier New" w:cs="Courier New"/>
          <w:color w:val="333333"/>
        </w:rPr>
        <w:t>fileupload</w:t>
      </w:r>
      <w:proofErr w:type="spellEnd"/>
      <w:r>
        <w:rPr>
          <w:rFonts w:ascii="Courier New" w:hAnsi="Courier New" w:cs="Courier New"/>
          <w:color w:val="333333"/>
        </w:rPr>
        <w:t>({//file</w:t>
      </w:r>
      <w:r>
        <w:rPr>
          <w:rFonts w:ascii="Courier New" w:hAnsi="Courier New" w:cs="Courier New"/>
          <w:color w:val="333333"/>
        </w:rPr>
        <w:t>的初始化代码，加入了进度条展示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proofErr w:type="spellStart"/>
      <w:r>
        <w:rPr>
          <w:rFonts w:ascii="Courier New" w:hAnsi="Courier New" w:cs="Courier New"/>
          <w:color w:val="333333"/>
        </w:rPr>
        <w:t>url</w:t>
      </w:r>
      <w:proofErr w:type="spellEnd"/>
      <w:r>
        <w:rPr>
          <w:rFonts w:ascii="Courier New" w:hAnsi="Courier New" w:cs="Courier New"/>
          <w:color w:val="333333"/>
        </w:rPr>
        <w:t xml:space="preserve"> : '${</w:t>
      </w:r>
      <w:proofErr w:type="spellStart"/>
      <w:r>
        <w:rPr>
          <w:rFonts w:ascii="Courier New" w:hAnsi="Courier New" w:cs="Courier New"/>
          <w:color w:val="333333"/>
        </w:rPr>
        <w:t>ctx</w:t>
      </w:r>
      <w:proofErr w:type="spellEnd"/>
      <w:r>
        <w:rPr>
          <w:rFonts w:ascii="Courier New" w:hAnsi="Courier New" w:cs="Courier New"/>
          <w:color w:val="333333"/>
        </w:rPr>
        <w:t>}/test/upload',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  <w:t>type : 'post',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proofErr w:type="spellStart"/>
      <w:r>
        <w:rPr>
          <w:rFonts w:ascii="Courier New" w:hAnsi="Courier New" w:cs="Courier New"/>
          <w:color w:val="333333"/>
        </w:rPr>
        <w:t>dataType</w:t>
      </w:r>
      <w:proofErr w:type="spellEnd"/>
      <w:r>
        <w:rPr>
          <w:rFonts w:ascii="Courier New" w:hAnsi="Courier New" w:cs="Courier New"/>
          <w:color w:val="333333"/>
        </w:rPr>
        <w:t xml:space="preserve"> : '</w:t>
      </w:r>
      <w:proofErr w:type="spellStart"/>
      <w:r>
        <w:rPr>
          <w:rFonts w:ascii="Courier New" w:hAnsi="Courier New" w:cs="Courier New"/>
          <w:color w:val="333333"/>
        </w:rPr>
        <w:t>json</w:t>
      </w:r>
      <w:proofErr w:type="spellEnd"/>
      <w:r>
        <w:rPr>
          <w:rFonts w:ascii="Courier New" w:hAnsi="Courier New" w:cs="Courier New"/>
          <w:color w:val="333333"/>
        </w:rPr>
        <w:t>',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proofErr w:type="spellStart"/>
      <w:r>
        <w:rPr>
          <w:rFonts w:ascii="Courier New" w:hAnsi="Courier New" w:cs="Courier New"/>
          <w:color w:val="333333"/>
        </w:rPr>
        <w:t>acceptFileTypes</w:t>
      </w:r>
      <w:proofErr w:type="spellEnd"/>
      <w:r>
        <w:rPr>
          <w:rFonts w:ascii="Courier New" w:hAnsi="Courier New" w:cs="Courier New"/>
          <w:color w:val="333333"/>
        </w:rPr>
        <w:t xml:space="preserve"> : '/(\.|\/)(</w:t>
      </w:r>
      <w:proofErr w:type="spellStart"/>
      <w:r>
        <w:rPr>
          <w:rFonts w:ascii="Courier New" w:hAnsi="Courier New" w:cs="Courier New"/>
          <w:color w:val="333333"/>
        </w:rPr>
        <w:t>xls?x</w:t>
      </w:r>
      <w:proofErr w:type="spellEnd"/>
      <w:r>
        <w:rPr>
          <w:rFonts w:ascii="Courier New" w:hAnsi="Courier New" w:cs="Courier New"/>
          <w:color w:val="333333"/>
        </w:rPr>
        <w:t>)$/</w:t>
      </w:r>
      <w:proofErr w:type="spellStart"/>
      <w:r>
        <w:rPr>
          <w:rFonts w:ascii="Courier New" w:hAnsi="Courier New" w:cs="Courier New"/>
          <w:color w:val="333333"/>
        </w:rPr>
        <w:t>i</w:t>
      </w:r>
      <w:proofErr w:type="spellEnd"/>
      <w:r>
        <w:rPr>
          <w:rFonts w:ascii="Courier New" w:hAnsi="Courier New" w:cs="Courier New"/>
          <w:color w:val="333333"/>
        </w:rPr>
        <w:t xml:space="preserve">', 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proofErr w:type="spellStart"/>
      <w:r>
        <w:rPr>
          <w:rFonts w:ascii="Courier New" w:hAnsi="Courier New" w:cs="Courier New"/>
          <w:color w:val="333333"/>
        </w:rPr>
        <w:t>maxFileSize</w:t>
      </w:r>
      <w:proofErr w:type="spellEnd"/>
      <w:r>
        <w:rPr>
          <w:rFonts w:ascii="Courier New" w:hAnsi="Courier New" w:cs="Courier New"/>
          <w:color w:val="333333"/>
        </w:rPr>
        <w:t xml:space="preserve"> : '5000000',//5M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proofErr w:type="spellStart"/>
      <w:r>
        <w:rPr>
          <w:rFonts w:ascii="Courier New" w:hAnsi="Courier New" w:cs="Courier New"/>
          <w:color w:val="333333"/>
        </w:rPr>
        <w:t>maxNumberOfFiles</w:t>
      </w:r>
      <w:proofErr w:type="spellEnd"/>
      <w:r>
        <w:rPr>
          <w:rFonts w:ascii="Courier New" w:hAnsi="Courier New" w:cs="Courier New"/>
          <w:color w:val="333333"/>
        </w:rPr>
        <w:t xml:space="preserve"> : 10,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  <w:t>done: function (e, data) {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  <w:t>console.log(data);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  <w:t>console.log(</w:t>
      </w:r>
      <w:proofErr w:type="spellStart"/>
      <w:r>
        <w:rPr>
          <w:rFonts w:ascii="Courier New" w:hAnsi="Courier New" w:cs="Courier New"/>
          <w:color w:val="333333"/>
        </w:rPr>
        <w:t>data.result</w:t>
      </w:r>
      <w:proofErr w:type="spellEnd"/>
      <w:r>
        <w:rPr>
          <w:rFonts w:ascii="Courier New" w:hAnsi="Courier New" w:cs="Courier New"/>
          <w:color w:val="333333"/>
        </w:rPr>
        <w:t>);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  <w:t>console.log(</w:t>
      </w:r>
      <w:proofErr w:type="spellStart"/>
      <w:r>
        <w:rPr>
          <w:rFonts w:ascii="Courier New" w:hAnsi="Courier New" w:cs="Courier New"/>
          <w:color w:val="333333"/>
        </w:rPr>
        <w:t>data.result.files</w:t>
      </w:r>
      <w:proofErr w:type="spellEnd"/>
      <w:r>
        <w:rPr>
          <w:rFonts w:ascii="Courier New" w:hAnsi="Courier New" w:cs="Courier New"/>
          <w:color w:val="333333"/>
        </w:rPr>
        <w:t>);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  <w:t>},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  <w:t>add: function (e, data) {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  <w:t>$(</w:t>
      </w:r>
      <w:r>
        <w:rPr>
          <w:rStyle w:val="code-quote"/>
          <w:rFonts w:ascii="Courier New" w:hAnsi="Courier New" w:cs="Courier New"/>
          <w:color w:val="009100"/>
        </w:rPr>
        <w:t>"#progress"</w:t>
      </w:r>
      <w:r>
        <w:rPr>
          <w:rFonts w:ascii="Courier New" w:hAnsi="Courier New" w:cs="Courier New"/>
          <w:color w:val="333333"/>
        </w:rPr>
        <w:t>).</w:t>
      </w:r>
      <w:proofErr w:type="spellStart"/>
      <w:r>
        <w:rPr>
          <w:rFonts w:ascii="Courier New" w:hAnsi="Courier New" w:cs="Courier New"/>
          <w:color w:val="333333"/>
        </w:rPr>
        <w:t>css</w:t>
      </w:r>
      <w:proofErr w:type="spellEnd"/>
      <w:r>
        <w:rPr>
          <w:rFonts w:ascii="Courier New" w:hAnsi="Courier New" w:cs="Courier New"/>
          <w:color w:val="333333"/>
        </w:rPr>
        <w:t>(</w:t>
      </w:r>
      <w:r>
        <w:rPr>
          <w:rStyle w:val="code-quote"/>
          <w:rFonts w:ascii="Courier New" w:hAnsi="Courier New" w:cs="Courier New"/>
          <w:color w:val="009100"/>
        </w:rPr>
        <w:t>"display"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Style w:val="code-quote"/>
          <w:rFonts w:ascii="Courier New" w:hAnsi="Courier New" w:cs="Courier New"/>
          <w:color w:val="009100"/>
        </w:rPr>
        <w:t>"block"</w:t>
      </w:r>
      <w:r>
        <w:rPr>
          <w:rFonts w:ascii="Courier New" w:hAnsi="Courier New" w:cs="Courier New"/>
          <w:color w:val="333333"/>
        </w:rPr>
        <w:t>);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  <w:t xml:space="preserve">        </w:t>
      </w:r>
      <w:proofErr w:type="spellStart"/>
      <w:r>
        <w:rPr>
          <w:rFonts w:ascii="Courier New" w:hAnsi="Courier New" w:cs="Courier New"/>
          <w:color w:val="333333"/>
        </w:rPr>
        <w:t>data.submit</w:t>
      </w:r>
      <w:proofErr w:type="spellEnd"/>
      <w:r>
        <w:rPr>
          <w:rFonts w:ascii="Courier New" w:hAnsi="Courier New" w:cs="Courier New"/>
          <w:color w:val="333333"/>
        </w:rPr>
        <w:t>();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lastRenderedPageBreak/>
        <w:tab/>
      </w:r>
      <w:r>
        <w:rPr>
          <w:rFonts w:ascii="Courier New" w:hAnsi="Courier New" w:cs="Courier New"/>
          <w:color w:val="333333"/>
        </w:rPr>
        <w:tab/>
        <w:t xml:space="preserve">    }, 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proofErr w:type="spellStart"/>
      <w:r>
        <w:rPr>
          <w:rFonts w:ascii="Courier New" w:hAnsi="Courier New" w:cs="Courier New"/>
          <w:color w:val="333333"/>
        </w:rPr>
        <w:t>progressall</w:t>
      </w:r>
      <w:proofErr w:type="spellEnd"/>
      <w:r>
        <w:rPr>
          <w:rFonts w:ascii="Courier New" w:hAnsi="Courier New" w:cs="Courier New"/>
          <w:color w:val="333333"/>
        </w:rPr>
        <w:t xml:space="preserve">: function (e, data) {            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  <w:t>$('#progress .progress-bar').</w:t>
      </w:r>
      <w:proofErr w:type="spellStart"/>
      <w:r>
        <w:rPr>
          <w:rFonts w:ascii="Courier New" w:hAnsi="Courier New" w:cs="Courier New"/>
          <w:color w:val="333333"/>
        </w:rPr>
        <w:t>css</w:t>
      </w:r>
      <w:proofErr w:type="spellEnd"/>
      <w:r>
        <w:rPr>
          <w:rFonts w:ascii="Courier New" w:hAnsi="Courier New" w:cs="Courier New"/>
          <w:color w:val="333333"/>
        </w:rPr>
        <w:t>('width', '');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proofErr w:type="spellStart"/>
      <w:r>
        <w:rPr>
          <w:rFonts w:ascii="Courier New" w:hAnsi="Courier New" w:cs="Courier New"/>
          <w:color w:val="333333"/>
        </w:rPr>
        <w:t>var</w:t>
      </w:r>
      <w:proofErr w:type="spellEnd"/>
      <w:r>
        <w:rPr>
          <w:rFonts w:ascii="Courier New" w:hAnsi="Courier New" w:cs="Courier New"/>
          <w:color w:val="333333"/>
        </w:rPr>
        <w:t xml:space="preserve"> progress = </w:t>
      </w:r>
      <w:proofErr w:type="spellStart"/>
      <w:r>
        <w:rPr>
          <w:rFonts w:ascii="Courier New" w:hAnsi="Courier New" w:cs="Courier New"/>
          <w:color w:val="333333"/>
        </w:rPr>
        <w:t>parseInt</w:t>
      </w:r>
      <w:proofErr w:type="spellEnd"/>
      <w:r>
        <w:rPr>
          <w:rFonts w:ascii="Courier New" w:hAnsi="Courier New" w:cs="Courier New"/>
          <w:color w:val="333333"/>
        </w:rPr>
        <w:t>(</w:t>
      </w:r>
      <w:proofErr w:type="spellStart"/>
      <w:r>
        <w:rPr>
          <w:rFonts w:ascii="Courier New" w:hAnsi="Courier New" w:cs="Courier New"/>
          <w:color w:val="333333"/>
        </w:rPr>
        <w:t>data.loaded</w:t>
      </w:r>
      <w:proofErr w:type="spellEnd"/>
      <w:r>
        <w:rPr>
          <w:rFonts w:ascii="Courier New" w:hAnsi="Courier New" w:cs="Courier New"/>
          <w:color w:val="333333"/>
        </w:rPr>
        <w:t xml:space="preserve"> / </w:t>
      </w:r>
      <w:proofErr w:type="spellStart"/>
      <w:r>
        <w:rPr>
          <w:rFonts w:ascii="Courier New" w:hAnsi="Courier New" w:cs="Courier New"/>
          <w:color w:val="333333"/>
        </w:rPr>
        <w:t>data.total</w:t>
      </w:r>
      <w:proofErr w:type="spellEnd"/>
      <w:r>
        <w:rPr>
          <w:rFonts w:ascii="Courier New" w:hAnsi="Courier New" w:cs="Courier New"/>
          <w:color w:val="333333"/>
        </w:rPr>
        <w:t xml:space="preserve"> * 100, 10);            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  <w:t>$('#progress .progress-bar').</w:t>
      </w:r>
      <w:proofErr w:type="spellStart"/>
      <w:r>
        <w:rPr>
          <w:rFonts w:ascii="Courier New" w:hAnsi="Courier New" w:cs="Courier New"/>
          <w:color w:val="333333"/>
        </w:rPr>
        <w:t>css</w:t>
      </w:r>
      <w:proofErr w:type="spellEnd"/>
      <w:r>
        <w:rPr>
          <w:rFonts w:ascii="Courier New" w:hAnsi="Courier New" w:cs="Courier New"/>
          <w:color w:val="333333"/>
        </w:rPr>
        <w:t xml:space="preserve">('width', progress + '%');        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  <w:t xml:space="preserve">} 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  <w:t>});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  <w:t>});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&lt;/script&gt;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comment"/>
          <w:rFonts w:ascii="Courier New" w:hAnsi="Courier New" w:cs="Courier New"/>
          <w:color w:val="808080"/>
        </w:rPr>
        <w:t xml:space="preserve">&lt;!-- </w:t>
      </w:r>
      <w:r>
        <w:rPr>
          <w:rStyle w:val="code-comment"/>
          <w:rFonts w:ascii="Courier New" w:hAnsi="Courier New" w:cs="Courier New"/>
          <w:color w:val="808080"/>
        </w:rPr>
        <w:t>导入按钮</w:t>
      </w:r>
      <w:r>
        <w:rPr>
          <w:rStyle w:val="code-comment"/>
          <w:rFonts w:ascii="Courier New" w:hAnsi="Courier New" w:cs="Courier New"/>
          <w:color w:val="808080"/>
        </w:rPr>
        <w:t xml:space="preserve"> --&gt;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&lt;span class=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btn</w:t>
      </w:r>
      <w:proofErr w:type="spellEnd"/>
      <w:r>
        <w:rPr>
          <w:rStyle w:val="code-quote"/>
          <w:rFonts w:ascii="Courier New" w:hAnsi="Courier New" w:cs="Courier New"/>
          <w:color w:val="009100"/>
        </w:rPr>
        <w:t xml:space="preserve"> 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btn</w:t>
      </w:r>
      <w:proofErr w:type="spellEnd"/>
      <w:r>
        <w:rPr>
          <w:rStyle w:val="code-quote"/>
          <w:rFonts w:ascii="Courier New" w:hAnsi="Courier New" w:cs="Courier New"/>
          <w:color w:val="009100"/>
        </w:rPr>
        <w:t xml:space="preserve">-default 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fileinput</w:t>
      </w:r>
      <w:proofErr w:type="spellEnd"/>
      <w:r>
        <w:rPr>
          <w:rStyle w:val="code-quote"/>
          <w:rFonts w:ascii="Courier New" w:hAnsi="Courier New" w:cs="Courier New"/>
          <w:color w:val="009100"/>
        </w:rPr>
        <w:t>-button pull-right"</w:t>
      </w:r>
      <w:r>
        <w:rPr>
          <w:rStyle w:val="code-tag"/>
          <w:rFonts w:ascii="Courier New" w:hAnsi="Courier New" w:cs="Courier New"/>
          <w:color w:val="000091"/>
        </w:rPr>
        <w:t>&gt;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&lt;span&gt;</w:t>
      </w:r>
      <w:r>
        <w:rPr>
          <w:rFonts w:ascii="Courier New" w:hAnsi="Courier New" w:cs="Courier New"/>
          <w:color w:val="333333"/>
        </w:rPr>
        <w:t>导入</w:t>
      </w:r>
      <w:r>
        <w:rPr>
          <w:rStyle w:val="code-tag"/>
          <w:rFonts w:ascii="Courier New" w:hAnsi="Courier New" w:cs="Courier New"/>
          <w:color w:val="000091"/>
        </w:rPr>
        <w:t>&lt;/span&gt;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&lt;input id=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fileupload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type=</w:t>
      </w:r>
      <w:r>
        <w:rPr>
          <w:rStyle w:val="code-quote"/>
          <w:rFonts w:ascii="Courier New" w:hAnsi="Courier New" w:cs="Courier New"/>
          <w:color w:val="009100"/>
        </w:rPr>
        <w:t>"file"</w:t>
      </w:r>
      <w:r>
        <w:rPr>
          <w:rStyle w:val="code-tag"/>
          <w:rFonts w:ascii="Courier New" w:hAnsi="Courier New" w:cs="Courier New"/>
          <w:color w:val="000091"/>
        </w:rPr>
        <w:t xml:space="preserve"> name=</w:t>
      </w:r>
      <w:r>
        <w:rPr>
          <w:rStyle w:val="code-quote"/>
          <w:rFonts w:ascii="Courier New" w:hAnsi="Courier New" w:cs="Courier New"/>
          <w:color w:val="009100"/>
        </w:rPr>
        <w:t>"files"</w:t>
      </w:r>
      <w:r>
        <w:rPr>
          <w:rStyle w:val="code-tag"/>
          <w:rFonts w:ascii="Courier New" w:hAnsi="Courier New" w:cs="Courier New"/>
          <w:color w:val="000091"/>
        </w:rPr>
        <w:t xml:space="preserve"> multiple=</w:t>
      </w:r>
      <w:r>
        <w:rPr>
          <w:rStyle w:val="code-quote"/>
          <w:rFonts w:ascii="Courier New" w:hAnsi="Courier New" w:cs="Courier New"/>
          <w:color w:val="009100"/>
        </w:rPr>
        <w:t>"" accept="</w:t>
      </w:r>
      <w:proofErr w:type="spellStart"/>
      <w:r>
        <w:rPr>
          <w:rStyle w:val="code-tag"/>
          <w:rFonts w:ascii="Courier New" w:hAnsi="Courier New" w:cs="Courier New"/>
          <w:color w:val="000091"/>
        </w:rPr>
        <w:t>xls|xlsx</w:t>
      </w:r>
      <w:proofErr w:type="spellEnd"/>
      <w:r>
        <w:rPr>
          <w:rStyle w:val="code-tag"/>
          <w:rFonts w:ascii="Courier New" w:hAnsi="Courier New" w:cs="Courier New"/>
          <w:color w:val="000091"/>
        </w:rPr>
        <w:t>" /&gt;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&lt;/span&gt;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comment"/>
          <w:rFonts w:ascii="Courier New" w:hAnsi="Courier New" w:cs="Courier New"/>
          <w:color w:val="808080"/>
        </w:rPr>
        <w:t xml:space="preserve">&lt;!-- </w:t>
      </w:r>
      <w:r>
        <w:rPr>
          <w:rStyle w:val="code-comment"/>
          <w:rFonts w:ascii="Courier New" w:hAnsi="Courier New" w:cs="Courier New"/>
          <w:color w:val="808080"/>
        </w:rPr>
        <w:t>进度条</w:t>
      </w:r>
      <w:r>
        <w:rPr>
          <w:rStyle w:val="code-comment"/>
          <w:rFonts w:ascii="Courier New" w:hAnsi="Courier New" w:cs="Courier New"/>
          <w:color w:val="808080"/>
        </w:rPr>
        <w:t xml:space="preserve"> --&gt;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&lt;div id=</w:t>
      </w:r>
      <w:r>
        <w:rPr>
          <w:rStyle w:val="code-quote"/>
          <w:rFonts w:ascii="Courier New" w:hAnsi="Courier New" w:cs="Courier New"/>
          <w:color w:val="009100"/>
        </w:rPr>
        <w:t>"progress"</w:t>
      </w:r>
      <w:r>
        <w:rPr>
          <w:rStyle w:val="code-tag"/>
          <w:rFonts w:ascii="Courier New" w:hAnsi="Courier New" w:cs="Courier New"/>
          <w:color w:val="000091"/>
        </w:rPr>
        <w:t xml:space="preserve"> class=</w:t>
      </w:r>
      <w:r>
        <w:rPr>
          <w:rStyle w:val="code-quote"/>
          <w:rFonts w:ascii="Courier New" w:hAnsi="Courier New" w:cs="Courier New"/>
          <w:color w:val="009100"/>
        </w:rPr>
        <w:t>"row progress"</w:t>
      </w:r>
      <w:r>
        <w:rPr>
          <w:rStyle w:val="code-tag"/>
          <w:rFonts w:ascii="Courier New" w:hAnsi="Courier New" w:cs="Courier New"/>
          <w:color w:val="000091"/>
        </w:rPr>
        <w:t xml:space="preserve"> style=</w:t>
      </w:r>
      <w:r>
        <w:rPr>
          <w:rStyle w:val="code-quote"/>
          <w:rFonts w:ascii="Courier New" w:hAnsi="Courier New" w:cs="Courier New"/>
          <w:color w:val="009100"/>
        </w:rPr>
        <w:t>"display: none;"</w:t>
      </w:r>
      <w:r>
        <w:rPr>
          <w:rStyle w:val="code-tag"/>
          <w:rFonts w:ascii="Courier New" w:hAnsi="Courier New" w:cs="Courier New"/>
          <w:color w:val="000091"/>
        </w:rPr>
        <w:t>&gt;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</w:t>
      </w:r>
      <w:r>
        <w:rPr>
          <w:rStyle w:val="code-tag"/>
          <w:rFonts w:ascii="Courier New" w:hAnsi="Courier New" w:cs="Courier New"/>
          <w:color w:val="000091"/>
        </w:rPr>
        <w:t>&lt;div class=</w:t>
      </w:r>
      <w:r>
        <w:rPr>
          <w:rStyle w:val="code-quote"/>
          <w:rFonts w:ascii="Courier New" w:hAnsi="Courier New" w:cs="Courier New"/>
          <w:color w:val="009100"/>
        </w:rPr>
        <w:t>"progress-bar progress-bar-success"</w:t>
      </w:r>
      <w:r>
        <w:rPr>
          <w:rStyle w:val="code-tag"/>
          <w:rFonts w:ascii="Courier New" w:hAnsi="Courier New" w:cs="Courier New"/>
          <w:color w:val="000091"/>
        </w:rPr>
        <w:t>&gt;&lt;/div&gt;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&lt;/div&gt;</w:t>
      </w:r>
    </w:p>
    <w:p w:rsidR="00880971" w:rsidRDefault="00880971" w:rsidP="00880971">
      <w:pPr>
        <w:widowControl/>
        <w:numPr>
          <w:ilvl w:val="0"/>
          <w:numId w:val="16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spring-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mvc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的配置信息修改：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comment"/>
          <w:rFonts w:ascii="Courier New" w:hAnsi="Courier New" w:cs="Courier New"/>
          <w:color w:val="808080"/>
        </w:rPr>
        <w:t xml:space="preserve">&lt;!-- </w:t>
      </w:r>
      <w:r>
        <w:rPr>
          <w:rStyle w:val="code-comment"/>
          <w:rFonts w:ascii="Courier New" w:hAnsi="Courier New" w:cs="Courier New"/>
          <w:color w:val="808080"/>
        </w:rPr>
        <w:t>定义上传文件对应的</w:t>
      </w:r>
      <w:proofErr w:type="spellStart"/>
      <w:r>
        <w:rPr>
          <w:rStyle w:val="code-comment"/>
          <w:rFonts w:ascii="Courier New" w:hAnsi="Courier New" w:cs="Courier New"/>
          <w:color w:val="808080"/>
        </w:rPr>
        <w:t>MultipartResolver</w:t>
      </w:r>
      <w:proofErr w:type="spellEnd"/>
      <w:r>
        <w:rPr>
          <w:rStyle w:val="code-comment"/>
          <w:rFonts w:ascii="Courier New" w:hAnsi="Courier New" w:cs="Courier New"/>
          <w:color w:val="808080"/>
        </w:rPr>
        <w:t>，支持文件上传</w:t>
      </w:r>
      <w:r>
        <w:rPr>
          <w:rStyle w:val="code-comment"/>
          <w:rFonts w:ascii="Courier New" w:hAnsi="Courier New" w:cs="Courier New"/>
          <w:color w:val="808080"/>
        </w:rPr>
        <w:t xml:space="preserve"> --&gt;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&lt;bean id=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multipartResolver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class=</w:t>
      </w:r>
      <w:r>
        <w:rPr>
          <w:rStyle w:val="code-quote"/>
          <w:rFonts w:ascii="Courier New" w:hAnsi="Courier New" w:cs="Courier New"/>
          <w:color w:val="009100"/>
        </w:rPr>
        <w:t>"org.springframework.web.multipart.commons.CommonsMultipartResolver"</w:t>
      </w:r>
      <w:r>
        <w:rPr>
          <w:rStyle w:val="code-tag"/>
          <w:rFonts w:ascii="Courier New" w:hAnsi="Courier New" w:cs="Courier New"/>
          <w:color w:val="000091"/>
        </w:rPr>
        <w:t>&gt;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&lt;property name=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defaultEncoding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value=</w:t>
      </w:r>
      <w:r>
        <w:rPr>
          <w:rStyle w:val="code-quote"/>
          <w:rFonts w:ascii="Courier New" w:hAnsi="Courier New" w:cs="Courier New"/>
          <w:color w:val="009100"/>
        </w:rPr>
        <w:t>"UTF-8"</w:t>
      </w:r>
      <w:r>
        <w:rPr>
          <w:rStyle w:val="code-tag"/>
          <w:rFonts w:ascii="Courier New" w:hAnsi="Courier New" w:cs="Courier New"/>
          <w:color w:val="000091"/>
        </w:rPr>
        <w:t xml:space="preserve"> /&gt;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&lt;property name=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maxUploadSize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value=</w:t>
      </w:r>
      <w:r>
        <w:rPr>
          <w:rStyle w:val="code-quote"/>
          <w:rFonts w:ascii="Courier New" w:hAnsi="Courier New" w:cs="Courier New"/>
          <w:color w:val="009100"/>
        </w:rPr>
        <w:t>"5242880"</w:t>
      </w:r>
      <w:r>
        <w:rPr>
          <w:rStyle w:val="code-tag"/>
          <w:rFonts w:ascii="Courier New" w:hAnsi="Courier New" w:cs="Courier New"/>
          <w:color w:val="000091"/>
        </w:rPr>
        <w:t xml:space="preserve"> /&gt;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&lt;property name=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uploadTempDir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value=</w:t>
      </w:r>
      <w:r>
        <w:rPr>
          <w:rStyle w:val="code-quote"/>
          <w:rFonts w:ascii="Courier New" w:hAnsi="Courier New" w:cs="Courier New"/>
          <w:color w:val="009100"/>
        </w:rPr>
        <w:t>"/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tmp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/&gt;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&lt;/bean&gt;</w:t>
      </w:r>
    </w:p>
    <w:p w:rsidR="00880971" w:rsidRDefault="00880971" w:rsidP="00880971">
      <w:pPr>
        <w:pStyle w:val="a5"/>
        <w:spacing w:before="0" w:beforeAutospacing="0" w:after="0" w:afterAutospacing="0" w:line="260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注：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maxUploadSize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为上传的最大文件，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uploadTempDir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为文件的临时保存路径。</w:t>
      </w:r>
    </w:p>
    <w:p w:rsidR="00880971" w:rsidRDefault="00880971" w:rsidP="00880971">
      <w:pPr>
        <w:widowControl/>
        <w:numPr>
          <w:ilvl w:val="0"/>
          <w:numId w:val="16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控制器</w:t>
      </w:r>
      <w:r>
        <w:rPr>
          <w:rFonts w:ascii="Helvetica" w:hAnsi="Helvetica" w:cs="Helvetica"/>
          <w:color w:val="333333"/>
          <w:sz w:val="20"/>
          <w:szCs w:val="20"/>
        </w:rPr>
        <w:t>Controller</w:t>
      </w:r>
      <w:r>
        <w:rPr>
          <w:rFonts w:ascii="Helvetica" w:hAnsi="Helvetica" w:cs="Helvetica"/>
          <w:color w:val="333333"/>
          <w:sz w:val="20"/>
          <w:szCs w:val="20"/>
        </w:rPr>
        <w:t>端的代码修改：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@</w:t>
      </w:r>
      <w:proofErr w:type="spellStart"/>
      <w:r>
        <w:rPr>
          <w:rFonts w:ascii="Courier New" w:hAnsi="Courier New" w:cs="Courier New"/>
          <w:color w:val="333333"/>
        </w:rPr>
        <w:t>RequestMapping</w:t>
      </w:r>
      <w:proofErr w:type="spellEnd"/>
      <w:r>
        <w:rPr>
          <w:rFonts w:ascii="Courier New" w:hAnsi="Courier New" w:cs="Courier New"/>
          <w:color w:val="333333"/>
        </w:rPr>
        <w:t xml:space="preserve">(value = </w:t>
      </w:r>
      <w:r>
        <w:rPr>
          <w:rStyle w:val="code-quote"/>
          <w:rFonts w:ascii="Courier New" w:hAnsi="Courier New" w:cs="Courier New"/>
          <w:color w:val="009100"/>
        </w:rPr>
        <w:t>"upload"</w:t>
      </w:r>
      <w:r>
        <w:rPr>
          <w:rFonts w:ascii="Courier New" w:hAnsi="Courier New" w:cs="Courier New"/>
          <w:color w:val="333333"/>
        </w:rPr>
        <w:t>)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@</w:t>
      </w:r>
      <w:proofErr w:type="spellStart"/>
      <w:r>
        <w:rPr>
          <w:rFonts w:ascii="Courier New" w:hAnsi="Courier New" w:cs="Courier New"/>
          <w:color w:val="333333"/>
        </w:rPr>
        <w:t>ResponseBody</w:t>
      </w:r>
      <w:proofErr w:type="spellEnd"/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public String upload(@</w:t>
      </w:r>
      <w:proofErr w:type="spellStart"/>
      <w:r>
        <w:rPr>
          <w:rFonts w:ascii="Courier New" w:hAnsi="Courier New" w:cs="Courier New"/>
          <w:color w:val="333333"/>
        </w:rPr>
        <w:t>RequestParam</w:t>
      </w:r>
      <w:proofErr w:type="spellEnd"/>
      <w:r>
        <w:rPr>
          <w:rFonts w:ascii="Courier New" w:hAnsi="Courier New" w:cs="Courier New"/>
          <w:color w:val="333333"/>
        </w:rPr>
        <w:t>(</w:t>
      </w:r>
      <w:r>
        <w:rPr>
          <w:rStyle w:val="code-quote"/>
          <w:rFonts w:ascii="Courier New" w:hAnsi="Courier New" w:cs="Courier New"/>
          <w:color w:val="009100"/>
        </w:rPr>
        <w:t>"files"</w:t>
      </w:r>
      <w:r>
        <w:rPr>
          <w:rFonts w:ascii="Courier New" w:hAnsi="Courier New" w:cs="Courier New"/>
          <w:color w:val="333333"/>
        </w:rPr>
        <w:t xml:space="preserve">) </w:t>
      </w:r>
      <w:proofErr w:type="spellStart"/>
      <w:r>
        <w:rPr>
          <w:rFonts w:ascii="Courier New" w:hAnsi="Courier New" w:cs="Courier New"/>
          <w:color w:val="333333"/>
        </w:rPr>
        <w:t>MultipartFile</w:t>
      </w:r>
      <w:proofErr w:type="spellEnd"/>
      <w:r>
        <w:rPr>
          <w:rFonts w:ascii="Courier New" w:hAnsi="Courier New" w:cs="Courier New"/>
          <w:color w:val="333333"/>
        </w:rPr>
        <w:t>[] files,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</w:t>
      </w:r>
      <w:proofErr w:type="spellStart"/>
      <w:r>
        <w:rPr>
          <w:rFonts w:ascii="Courier New" w:hAnsi="Courier New" w:cs="Courier New"/>
          <w:color w:val="333333"/>
        </w:rPr>
        <w:t>RedirectAttributes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redirectAttributes</w:t>
      </w:r>
      <w:proofErr w:type="spellEnd"/>
      <w:r>
        <w:rPr>
          <w:rFonts w:ascii="Courier New" w:hAnsi="Courier New" w:cs="Courier New"/>
          <w:color w:val="333333"/>
        </w:rPr>
        <w:t>) throws Exception {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}</w:t>
      </w:r>
    </w:p>
    <w:p w:rsidR="00880971" w:rsidRDefault="00880971" w:rsidP="00880971">
      <w:pPr>
        <w:pStyle w:val="a5"/>
        <w:spacing w:before="0" w:beforeAutospacing="0" w:after="0" w:afterAutospacing="0" w:line="260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注：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MultipartFile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表示上传的文件，之后就可以对上传的文件进行操作。</w:t>
      </w:r>
    </w:p>
    <w:p w:rsidR="00880971" w:rsidRDefault="00880971" w:rsidP="00880971">
      <w:pPr>
        <w:widowControl/>
        <w:numPr>
          <w:ilvl w:val="0"/>
          <w:numId w:val="16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最后，贴一段</w:t>
      </w:r>
      <w:r>
        <w:rPr>
          <w:rFonts w:ascii="Helvetica" w:hAnsi="Helvetica" w:cs="Helvetica"/>
          <w:color w:val="333333"/>
          <w:sz w:val="20"/>
          <w:szCs w:val="20"/>
        </w:rPr>
        <w:t>excel</w:t>
      </w:r>
      <w:r>
        <w:rPr>
          <w:rFonts w:ascii="Helvetica" w:hAnsi="Helvetica" w:cs="Helvetica"/>
          <w:color w:val="333333"/>
          <w:sz w:val="20"/>
          <w:szCs w:val="20"/>
        </w:rPr>
        <w:t>的读取代码，这部分还需要继续完善，毕竟每个用户可能上传的文件不同，可以是</w:t>
      </w:r>
      <w:r>
        <w:rPr>
          <w:rFonts w:ascii="Helvetica" w:hAnsi="Helvetica" w:cs="Helvetica"/>
          <w:color w:val="333333"/>
          <w:sz w:val="20"/>
          <w:szCs w:val="20"/>
        </w:rPr>
        <w:t>excel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txt</w:t>
      </w:r>
      <w:r>
        <w:rPr>
          <w:rFonts w:ascii="Helvetica" w:hAnsi="Helvetica" w:cs="Helvetica"/>
          <w:color w:val="333333"/>
          <w:sz w:val="20"/>
          <w:szCs w:val="20"/>
        </w:rPr>
        <w:t>等不同文件类型。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private void </w:t>
      </w:r>
      <w:proofErr w:type="spellStart"/>
      <w:r>
        <w:rPr>
          <w:rFonts w:ascii="Courier New" w:hAnsi="Courier New" w:cs="Courier New"/>
          <w:color w:val="333333"/>
        </w:rPr>
        <w:t>importToDataBase</w:t>
      </w:r>
      <w:proofErr w:type="spellEnd"/>
      <w:r>
        <w:rPr>
          <w:rFonts w:ascii="Courier New" w:hAnsi="Courier New" w:cs="Courier New"/>
          <w:color w:val="333333"/>
        </w:rPr>
        <w:t>(</w:t>
      </w:r>
      <w:proofErr w:type="spellStart"/>
      <w:r>
        <w:rPr>
          <w:rFonts w:ascii="Courier New" w:hAnsi="Courier New" w:cs="Courier New"/>
          <w:color w:val="333333"/>
        </w:rPr>
        <w:t>InputStream</w:t>
      </w:r>
      <w:proofErr w:type="spellEnd"/>
      <w:r>
        <w:rPr>
          <w:rFonts w:ascii="Courier New" w:hAnsi="Courier New" w:cs="Courier New"/>
          <w:color w:val="333333"/>
        </w:rPr>
        <w:t xml:space="preserve"> stream) throws </w:t>
      </w:r>
      <w:proofErr w:type="spellStart"/>
      <w:r>
        <w:rPr>
          <w:rFonts w:ascii="Courier New" w:hAnsi="Courier New" w:cs="Courier New"/>
          <w:color w:val="333333"/>
        </w:rPr>
        <w:t>InvalidFormatException</w:t>
      </w:r>
      <w:proofErr w:type="spellEnd"/>
      <w:r>
        <w:rPr>
          <w:rFonts w:ascii="Courier New" w:hAnsi="Courier New" w:cs="Courier New"/>
          <w:color w:val="333333"/>
        </w:rPr>
        <w:t xml:space="preserve">, </w:t>
      </w:r>
      <w:proofErr w:type="spellStart"/>
      <w:r>
        <w:rPr>
          <w:rFonts w:ascii="Courier New" w:hAnsi="Courier New" w:cs="Courier New"/>
          <w:color w:val="333333"/>
        </w:rPr>
        <w:t>IOException</w:t>
      </w:r>
      <w:proofErr w:type="spellEnd"/>
      <w:r>
        <w:rPr>
          <w:rFonts w:ascii="Courier New" w:hAnsi="Courier New" w:cs="Courier New"/>
          <w:color w:val="333333"/>
        </w:rPr>
        <w:t>{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try {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Workbook </w:t>
      </w:r>
      <w:proofErr w:type="spellStart"/>
      <w:r>
        <w:rPr>
          <w:rFonts w:ascii="Courier New" w:hAnsi="Courier New" w:cs="Courier New"/>
          <w:color w:val="333333"/>
        </w:rPr>
        <w:t>workbook</w:t>
      </w:r>
      <w:proofErr w:type="spellEnd"/>
      <w:r>
        <w:rPr>
          <w:rFonts w:ascii="Courier New" w:hAnsi="Courier New" w:cs="Courier New"/>
          <w:color w:val="333333"/>
        </w:rPr>
        <w:t xml:space="preserve"> = </w:t>
      </w:r>
      <w:proofErr w:type="spellStart"/>
      <w:r>
        <w:rPr>
          <w:rFonts w:ascii="Courier New" w:hAnsi="Courier New" w:cs="Courier New"/>
          <w:color w:val="333333"/>
        </w:rPr>
        <w:t>WorkbookFactory.create</w:t>
      </w:r>
      <w:proofErr w:type="spellEnd"/>
      <w:r>
        <w:rPr>
          <w:rFonts w:ascii="Courier New" w:hAnsi="Courier New" w:cs="Courier New"/>
          <w:color w:val="333333"/>
        </w:rPr>
        <w:t>(stream);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Sheet </w:t>
      </w:r>
      <w:proofErr w:type="spellStart"/>
      <w:r>
        <w:rPr>
          <w:rFonts w:ascii="Courier New" w:hAnsi="Courier New" w:cs="Courier New"/>
          <w:color w:val="333333"/>
        </w:rPr>
        <w:t>sheet</w:t>
      </w:r>
      <w:proofErr w:type="spellEnd"/>
      <w:r>
        <w:rPr>
          <w:rFonts w:ascii="Courier New" w:hAnsi="Courier New" w:cs="Courier New"/>
          <w:color w:val="333333"/>
        </w:rPr>
        <w:t xml:space="preserve"> = </w:t>
      </w:r>
      <w:proofErr w:type="spellStart"/>
      <w:r>
        <w:rPr>
          <w:rFonts w:ascii="Courier New" w:hAnsi="Courier New" w:cs="Courier New"/>
          <w:color w:val="333333"/>
        </w:rPr>
        <w:t>workbook.getSheetAt</w:t>
      </w:r>
      <w:proofErr w:type="spellEnd"/>
      <w:r>
        <w:rPr>
          <w:rFonts w:ascii="Courier New" w:hAnsi="Courier New" w:cs="Courier New"/>
          <w:color w:val="333333"/>
        </w:rPr>
        <w:t>(0);//</w:t>
      </w:r>
      <w:r>
        <w:rPr>
          <w:rFonts w:ascii="Courier New" w:hAnsi="Courier New" w:cs="Courier New"/>
          <w:color w:val="333333"/>
        </w:rPr>
        <w:t>取第一个</w:t>
      </w:r>
      <w:r>
        <w:rPr>
          <w:rFonts w:ascii="Courier New" w:hAnsi="Courier New" w:cs="Courier New"/>
          <w:color w:val="333333"/>
        </w:rPr>
        <w:t>sheet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List</w:t>
      </w:r>
      <w:r>
        <w:rPr>
          <w:rStyle w:val="code-tag"/>
          <w:rFonts w:ascii="Courier New" w:hAnsi="Courier New" w:cs="Courier New"/>
          <w:color w:val="000091"/>
        </w:rPr>
        <w:t>&lt;Test&gt;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testList</w:t>
      </w:r>
      <w:proofErr w:type="spellEnd"/>
      <w:r>
        <w:rPr>
          <w:rFonts w:ascii="Courier New" w:hAnsi="Courier New" w:cs="Courier New"/>
          <w:color w:val="333333"/>
        </w:rPr>
        <w:t xml:space="preserve"> = new </w:t>
      </w:r>
      <w:proofErr w:type="spellStart"/>
      <w:r>
        <w:rPr>
          <w:rFonts w:ascii="Courier New" w:hAnsi="Courier New" w:cs="Courier New"/>
          <w:color w:val="333333"/>
        </w:rPr>
        <w:t>ArrayList</w:t>
      </w:r>
      <w:proofErr w:type="spellEnd"/>
      <w:r>
        <w:rPr>
          <w:rStyle w:val="code-tag"/>
          <w:rFonts w:ascii="Courier New" w:hAnsi="Courier New" w:cs="Courier New"/>
          <w:color w:val="000091"/>
        </w:rPr>
        <w:t>&lt;Test&gt;</w:t>
      </w:r>
      <w:r>
        <w:rPr>
          <w:rFonts w:ascii="Courier New" w:hAnsi="Courier New" w:cs="Courier New"/>
          <w:color w:val="333333"/>
        </w:rPr>
        <w:t>();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</w:t>
      </w:r>
      <w:proofErr w:type="spellStart"/>
      <w:r>
        <w:rPr>
          <w:rFonts w:ascii="Courier New" w:hAnsi="Courier New" w:cs="Courier New"/>
          <w:color w:val="333333"/>
        </w:rPr>
        <w:t>int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rowStart</w:t>
      </w:r>
      <w:proofErr w:type="spellEnd"/>
      <w:r>
        <w:rPr>
          <w:rFonts w:ascii="Courier New" w:hAnsi="Courier New" w:cs="Courier New"/>
          <w:color w:val="333333"/>
        </w:rPr>
        <w:t xml:space="preserve"> = Math.max(1, </w:t>
      </w:r>
      <w:proofErr w:type="spellStart"/>
      <w:r>
        <w:rPr>
          <w:rFonts w:ascii="Courier New" w:hAnsi="Courier New" w:cs="Courier New"/>
          <w:color w:val="333333"/>
        </w:rPr>
        <w:t>sheet.getFirstRowNum</w:t>
      </w:r>
      <w:proofErr w:type="spellEnd"/>
      <w:r>
        <w:rPr>
          <w:rFonts w:ascii="Courier New" w:hAnsi="Courier New" w:cs="Courier New"/>
          <w:color w:val="333333"/>
        </w:rPr>
        <w:t>());//</w:t>
      </w:r>
      <w:r>
        <w:rPr>
          <w:rFonts w:ascii="Courier New" w:hAnsi="Courier New" w:cs="Courier New"/>
          <w:color w:val="333333"/>
        </w:rPr>
        <w:t>从第二行开始查找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</w:t>
      </w:r>
      <w:proofErr w:type="spellStart"/>
      <w:r>
        <w:rPr>
          <w:rFonts w:ascii="Courier New" w:hAnsi="Courier New" w:cs="Courier New"/>
          <w:color w:val="333333"/>
        </w:rPr>
        <w:t>int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rowEnd</w:t>
      </w:r>
      <w:proofErr w:type="spellEnd"/>
      <w:r>
        <w:rPr>
          <w:rFonts w:ascii="Courier New" w:hAnsi="Courier New" w:cs="Courier New"/>
          <w:color w:val="333333"/>
        </w:rPr>
        <w:t xml:space="preserve"> = Math.min(</w:t>
      </w:r>
      <w:proofErr w:type="spellStart"/>
      <w:r>
        <w:rPr>
          <w:rFonts w:ascii="Courier New" w:hAnsi="Courier New" w:cs="Courier New"/>
          <w:color w:val="333333"/>
        </w:rPr>
        <w:t>Integer.MAX_VALUE</w:t>
      </w:r>
      <w:proofErr w:type="spellEnd"/>
      <w:r>
        <w:rPr>
          <w:rFonts w:ascii="Courier New" w:hAnsi="Courier New" w:cs="Courier New"/>
          <w:color w:val="333333"/>
        </w:rPr>
        <w:t xml:space="preserve">, </w:t>
      </w:r>
      <w:proofErr w:type="spellStart"/>
      <w:r>
        <w:rPr>
          <w:rFonts w:ascii="Courier New" w:hAnsi="Courier New" w:cs="Courier New"/>
          <w:color w:val="333333"/>
        </w:rPr>
        <w:t>sheet.getLastRowNum</w:t>
      </w:r>
      <w:proofErr w:type="spellEnd"/>
      <w:r>
        <w:rPr>
          <w:rFonts w:ascii="Courier New" w:hAnsi="Courier New" w:cs="Courier New"/>
          <w:color w:val="333333"/>
        </w:rPr>
        <w:t>());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for (</w:t>
      </w:r>
      <w:proofErr w:type="spellStart"/>
      <w:r>
        <w:rPr>
          <w:rFonts w:ascii="Courier New" w:hAnsi="Courier New" w:cs="Courier New"/>
          <w:color w:val="333333"/>
        </w:rPr>
        <w:t>int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rownum</w:t>
      </w:r>
      <w:proofErr w:type="spellEnd"/>
      <w:r>
        <w:rPr>
          <w:rFonts w:ascii="Courier New" w:hAnsi="Courier New" w:cs="Courier New"/>
          <w:color w:val="333333"/>
        </w:rPr>
        <w:t xml:space="preserve"> = </w:t>
      </w:r>
      <w:proofErr w:type="spellStart"/>
      <w:r>
        <w:rPr>
          <w:rFonts w:ascii="Courier New" w:hAnsi="Courier New" w:cs="Courier New"/>
          <w:color w:val="333333"/>
        </w:rPr>
        <w:t>rowStart</w:t>
      </w:r>
      <w:proofErr w:type="spellEnd"/>
      <w:r>
        <w:rPr>
          <w:rFonts w:ascii="Courier New" w:hAnsi="Courier New" w:cs="Courier New"/>
          <w:color w:val="333333"/>
        </w:rPr>
        <w:t xml:space="preserve">; </w:t>
      </w:r>
      <w:proofErr w:type="spellStart"/>
      <w:r>
        <w:rPr>
          <w:rFonts w:ascii="Courier New" w:hAnsi="Courier New" w:cs="Courier New"/>
          <w:color w:val="333333"/>
        </w:rPr>
        <w:t>rownum</w:t>
      </w:r>
      <w:proofErr w:type="spellEnd"/>
      <w:r>
        <w:rPr>
          <w:rFonts w:ascii="Courier New" w:hAnsi="Courier New" w:cs="Courier New"/>
          <w:color w:val="333333"/>
        </w:rPr>
        <w:t xml:space="preserve"> &lt; </w:t>
      </w:r>
      <w:proofErr w:type="spellStart"/>
      <w:r>
        <w:rPr>
          <w:rFonts w:ascii="Courier New" w:hAnsi="Courier New" w:cs="Courier New"/>
          <w:color w:val="333333"/>
        </w:rPr>
        <w:t>rowEnd</w:t>
      </w:r>
      <w:proofErr w:type="spellEnd"/>
      <w:r>
        <w:rPr>
          <w:rFonts w:ascii="Courier New" w:hAnsi="Courier New" w:cs="Courier New"/>
          <w:color w:val="333333"/>
        </w:rPr>
        <w:t xml:space="preserve">; </w:t>
      </w:r>
      <w:proofErr w:type="spellStart"/>
      <w:r>
        <w:rPr>
          <w:rFonts w:ascii="Courier New" w:hAnsi="Courier New" w:cs="Courier New"/>
          <w:color w:val="333333"/>
        </w:rPr>
        <w:t>rownum</w:t>
      </w:r>
      <w:proofErr w:type="spellEnd"/>
      <w:r>
        <w:rPr>
          <w:rFonts w:ascii="Courier New" w:hAnsi="Courier New" w:cs="Courier New"/>
          <w:color w:val="333333"/>
        </w:rPr>
        <w:t>++) {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    Row </w:t>
      </w:r>
      <w:proofErr w:type="spellStart"/>
      <w:r>
        <w:rPr>
          <w:rFonts w:ascii="Courier New" w:hAnsi="Courier New" w:cs="Courier New"/>
          <w:color w:val="333333"/>
        </w:rPr>
        <w:t>row</w:t>
      </w:r>
      <w:proofErr w:type="spellEnd"/>
      <w:r>
        <w:rPr>
          <w:rFonts w:ascii="Courier New" w:hAnsi="Courier New" w:cs="Courier New"/>
          <w:color w:val="333333"/>
        </w:rPr>
        <w:t xml:space="preserve"> = </w:t>
      </w:r>
      <w:proofErr w:type="spellStart"/>
      <w:r>
        <w:rPr>
          <w:rFonts w:ascii="Courier New" w:hAnsi="Courier New" w:cs="Courier New"/>
          <w:color w:val="333333"/>
        </w:rPr>
        <w:t>sheet.getRow</w:t>
      </w:r>
      <w:proofErr w:type="spellEnd"/>
      <w:r>
        <w:rPr>
          <w:rFonts w:ascii="Courier New" w:hAnsi="Courier New" w:cs="Courier New"/>
          <w:color w:val="333333"/>
        </w:rPr>
        <w:t>(</w:t>
      </w:r>
      <w:proofErr w:type="spellStart"/>
      <w:r>
        <w:rPr>
          <w:rFonts w:ascii="Courier New" w:hAnsi="Courier New" w:cs="Courier New"/>
          <w:color w:val="333333"/>
        </w:rPr>
        <w:t>rownum</w:t>
      </w:r>
      <w:proofErr w:type="spellEnd"/>
      <w:r>
        <w:rPr>
          <w:rFonts w:ascii="Courier New" w:hAnsi="Courier New" w:cs="Courier New"/>
          <w:color w:val="333333"/>
        </w:rPr>
        <w:t>);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    </w:t>
      </w:r>
      <w:proofErr w:type="spellStart"/>
      <w:r>
        <w:rPr>
          <w:rFonts w:ascii="Courier New" w:hAnsi="Courier New" w:cs="Courier New"/>
          <w:color w:val="333333"/>
        </w:rPr>
        <w:t>int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lastColumn</w:t>
      </w:r>
      <w:proofErr w:type="spellEnd"/>
      <w:r>
        <w:rPr>
          <w:rFonts w:ascii="Courier New" w:hAnsi="Courier New" w:cs="Courier New"/>
          <w:color w:val="333333"/>
        </w:rPr>
        <w:t xml:space="preserve"> = Math.max(</w:t>
      </w:r>
      <w:proofErr w:type="spellStart"/>
      <w:r>
        <w:rPr>
          <w:rFonts w:ascii="Courier New" w:hAnsi="Courier New" w:cs="Courier New"/>
          <w:color w:val="333333"/>
        </w:rPr>
        <w:t>row.getLastCellNum</w:t>
      </w:r>
      <w:proofErr w:type="spellEnd"/>
      <w:r>
        <w:rPr>
          <w:rFonts w:ascii="Courier New" w:hAnsi="Courier New" w:cs="Courier New"/>
          <w:color w:val="333333"/>
        </w:rPr>
        <w:t>(), 1);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    Test </w:t>
      </w:r>
      <w:proofErr w:type="spellStart"/>
      <w:r>
        <w:rPr>
          <w:rFonts w:ascii="Courier New" w:hAnsi="Courier New" w:cs="Courier New"/>
          <w:color w:val="333333"/>
        </w:rPr>
        <w:t>test</w:t>
      </w:r>
      <w:proofErr w:type="spellEnd"/>
      <w:r>
        <w:rPr>
          <w:rFonts w:ascii="Courier New" w:hAnsi="Courier New" w:cs="Courier New"/>
          <w:color w:val="333333"/>
        </w:rPr>
        <w:t xml:space="preserve"> = new Test();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    for (</w:t>
      </w:r>
      <w:proofErr w:type="spellStart"/>
      <w:r>
        <w:rPr>
          <w:rFonts w:ascii="Courier New" w:hAnsi="Courier New" w:cs="Courier New"/>
          <w:color w:val="333333"/>
        </w:rPr>
        <w:t>int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columnnum</w:t>
      </w:r>
      <w:proofErr w:type="spellEnd"/>
      <w:r>
        <w:rPr>
          <w:rFonts w:ascii="Courier New" w:hAnsi="Courier New" w:cs="Courier New"/>
          <w:color w:val="333333"/>
        </w:rPr>
        <w:t xml:space="preserve"> = 0; </w:t>
      </w:r>
      <w:proofErr w:type="spellStart"/>
      <w:r>
        <w:rPr>
          <w:rFonts w:ascii="Courier New" w:hAnsi="Courier New" w:cs="Courier New"/>
          <w:color w:val="333333"/>
        </w:rPr>
        <w:t>columnnum</w:t>
      </w:r>
      <w:proofErr w:type="spellEnd"/>
      <w:r>
        <w:rPr>
          <w:rFonts w:ascii="Courier New" w:hAnsi="Courier New" w:cs="Courier New"/>
          <w:color w:val="333333"/>
        </w:rPr>
        <w:t xml:space="preserve"> &lt; </w:t>
      </w:r>
      <w:proofErr w:type="spellStart"/>
      <w:r>
        <w:rPr>
          <w:rFonts w:ascii="Courier New" w:hAnsi="Courier New" w:cs="Courier New"/>
          <w:color w:val="333333"/>
        </w:rPr>
        <w:t>lastColumn</w:t>
      </w:r>
      <w:proofErr w:type="spellEnd"/>
      <w:r>
        <w:rPr>
          <w:rFonts w:ascii="Courier New" w:hAnsi="Courier New" w:cs="Courier New"/>
          <w:color w:val="333333"/>
        </w:rPr>
        <w:t xml:space="preserve">; </w:t>
      </w:r>
      <w:proofErr w:type="spellStart"/>
      <w:r>
        <w:rPr>
          <w:rFonts w:ascii="Courier New" w:hAnsi="Courier New" w:cs="Courier New"/>
          <w:color w:val="333333"/>
        </w:rPr>
        <w:t>columnnum</w:t>
      </w:r>
      <w:proofErr w:type="spellEnd"/>
      <w:r>
        <w:rPr>
          <w:rFonts w:ascii="Courier New" w:hAnsi="Courier New" w:cs="Courier New"/>
          <w:color w:val="333333"/>
        </w:rPr>
        <w:t>++) {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        Cell c = </w:t>
      </w:r>
      <w:proofErr w:type="spellStart"/>
      <w:r>
        <w:rPr>
          <w:rFonts w:ascii="Courier New" w:hAnsi="Courier New" w:cs="Courier New"/>
          <w:color w:val="333333"/>
        </w:rPr>
        <w:t>row.getCell</w:t>
      </w:r>
      <w:proofErr w:type="spellEnd"/>
      <w:r>
        <w:rPr>
          <w:rFonts w:ascii="Courier New" w:hAnsi="Courier New" w:cs="Courier New"/>
          <w:color w:val="333333"/>
        </w:rPr>
        <w:t>(</w:t>
      </w:r>
      <w:proofErr w:type="spellStart"/>
      <w:r>
        <w:rPr>
          <w:rFonts w:ascii="Courier New" w:hAnsi="Courier New" w:cs="Courier New"/>
          <w:color w:val="333333"/>
        </w:rPr>
        <w:t>columnnum</w:t>
      </w:r>
      <w:proofErr w:type="spellEnd"/>
      <w:r>
        <w:rPr>
          <w:rFonts w:ascii="Courier New" w:hAnsi="Courier New" w:cs="Courier New"/>
          <w:color w:val="333333"/>
        </w:rPr>
        <w:t xml:space="preserve">, </w:t>
      </w:r>
      <w:proofErr w:type="spellStart"/>
      <w:r>
        <w:rPr>
          <w:rFonts w:ascii="Courier New" w:hAnsi="Courier New" w:cs="Courier New"/>
          <w:color w:val="333333"/>
        </w:rPr>
        <w:t>Row.RETURN_BLANK_AS_NULL</w:t>
      </w:r>
      <w:proofErr w:type="spellEnd"/>
      <w:r>
        <w:rPr>
          <w:rFonts w:ascii="Courier New" w:hAnsi="Courier New" w:cs="Courier New"/>
          <w:color w:val="333333"/>
        </w:rPr>
        <w:t>);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        if (c == null) {//</w:t>
      </w:r>
      <w:r>
        <w:rPr>
          <w:rFonts w:ascii="Courier New" w:hAnsi="Courier New" w:cs="Courier New"/>
          <w:color w:val="333333"/>
        </w:rPr>
        <w:t>记录为空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            continue;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        } else {//batch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lastRenderedPageBreak/>
        <w:t xml:space="preserve">                        </w:t>
      </w:r>
      <w:proofErr w:type="spellStart"/>
      <w:r>
        <w:rPr>
          <w:rFonts w:ascii="Courier New" w:hAnsi="Courier New" w:cs="Courier New"/>
          <w:color w:val="333333"/>
        </w:rPr>
        <w:t>test.setMsg</w:t>
      </w:r>
      <w:proofErr w:type="spellEnd"/>
      <w:r>
        <w:rPr>
          <w:rFonts w:ascii="Courier New" w:hAnsi="Courier New" w:cs="Courier New"/>
          <w:color w:val="333333"/>
        </w:rPr>
        <w:t>(</w:t>
      </w:r>
      <w:proofErr w:type="spellStart"/>
      <w:r>
        <w:rPr>
          <w:rFonts w:ascii="Courier New" w:hAnsi="Courier New" w:cs="Courier New"/>
          <w:color w:val="333333"/>
        </w:rPr>
        <w:t>setCellValue</w:t>
      </w:r>
      <w:proofErr w:type="spellEnd"/>
      <w:r>
        <w:rPr>
          <w:rFonts w:ascii="Courier New" w:hAnsi="Courier New" w:cs="Courier New"/>
          <w:color w:val="333333"/>
        </w:rPr>
        <w:t>(c).</w:t>
      </w:r>
      <w:proofErr w:type="spellStart"/>
      <w:r>
        <w:rPr>
          <w:rFonts w:ascii="Courier New" w:hAnsi="Courier New" w:cs="Courier New"/>
          <w:color w:val="333333"/>
        </w:rPr>
        <w:t>toString</w:t>
      </w:r>
      <w:proofErr w:type="spellEnd"/>
      <w:r>
        <w:rPr>
          <w:rFonts w:ascii="Courier New" w:hAnsi="Courier New" w:cs="Courier New"/>
          <w:color w:val="333333"/>
        </w:rPr>
        <w:t>());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            </w:t>
      </w:r>
      <w:proofErr w:type="spellStart"/>
      <w:r>
        <w:rPr>
          <w:rFonts w:ascii="Courier New" w:hAnsi="Courier New" w:cs="Courier New"/>
          <w:color w:val="333333"/>
        </w:rPr>
        <w:t>testList.add</w:t>
      </w:r>
      <w:proofErr w:type="spellEnd"/>
      <w:r>
        <w:rPr>
          <w:rFonts w:ascii="Courier New" w:hAnsi="Courier New" w:cs="Courier New"/>
          <w:color w:val="333333"/>
        </w:rPr>
        <w:t>(test);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        }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    }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}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</w:t>
      </w:r>
      <w:proofErr w:type="spellStart"/>
      <w:r>
        <w:rPr>
          <w:rFonts w:ascii="Courier New" w:hAnsi="Courier New" w:cs="Courier New"/>
          <w:color w:val="333333"/>
        </w:rPr>
        <w:t>service.saveBatchTest</w:t>
      </w:r>
      <w:proofErr w:type="spellEnd"/>
      <w:r>
        <w:rPr>
          <w:rFonts w:ascii="Courier New" w:hAnsi="Courier New" w:cs="Courier New"/>
          <w:color w:val="333333"/>
        </w:rPr>
        <w:t>(</w:t>
      </w:r>
      <w:proofErr w:type="spellStart"/>
      <w:r>
        <w:rPr>
          <w:rFonts w:ascii="Courier New" w:hAnsi="Courier New" w:cs="Courier New"/>
          <w:color w:val="333333"/>
        </w:rPr>
        <w:t>testList</w:t>
      </w:r>
      <w:proofErr w:type="spellEnd"/>
      <w:r>
        <w:rPr>
          <w:rFonts w:ascii="Courier New" w:hAnsi="Courier New" w:cs="Courier New"/>
          <w:color w:val="333333"/>
        </w:rPr>
        <w:t>);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} finally{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try {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    </w:t>
      </w:r>
      <w:proofErr w:type="spellStart"/>
      <w:r>
        <w:rPr>
          <w:rFonts w:ascii="Courier New" w:hAnsi="Courier New" w:cs="Courier New"/>
          <w:color w:val="333333"/>
        </w:rPr>
        <w:t>stream.close</w:t>
      </w:r>
      <w:proofErr w:type="spellEnd"/>
      <w:r>
        <w:rPr>
          <w:rFonts w:ascii="Courier New" w:hAnsi="Courier New" w:cs="Courier New"/>
          <w:color w:val="333333"/>
        </w:rPr>
        <w:t>();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} catch (</w:t>
      </w:r>
      <w:proofErr w:type="spellStart"/>
      <w:r>
        <w:rPr>
          <w:rFonts w:ascii="Courier New" w:hAnsi="Courier New" w:cs="Courier New"/>
          <w:color w:val="333333"/>
        </w:rPr>
        <w:t>IOException</w:t>
      </w:r>
      <w:proofErr w:type="spellEnd"/>
      <w:r>
        <w:rPr>
          <w:rFonts w:ascii="Courier New" w:hAnsi="Courier New" w:cs="Courier New"/>
          <w:color w:val="333333"/>
        </w:rPr>
        <w:t xml:space="preserve"> e) {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    </w:t>
      </w:r>
      <w:proofErr w:type="spellStart"/>
      <w:r>
        <w:rPr>
          <w:rFonts w:ascii="Courier New" w:hAnsi="Courier New" w:cs="Courier New"/>
          <w:color w:val="333333"/>
        </w:rPr>
        <w:t>e.printStackTrace</w:t>
      </w:r>
      <w:proofErr w:type="spellEnd"/>
      <w:r>
        <w:rPr>
          <w:rFonts w:ascii="Courier New" w:hAnsi="Courier New" w:cs="Courier New"/>
          <w:color w:val="333333"/>
        </w:rPr>
        <w:t>();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}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}</w:t>
      </w:r>
    </w:p>
    <w:p w:rsidR="00880971" w:rsidRDefault="00880971" w:rsidP="00880971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}</w:t>
      </w:r>
    </w:p>
    <w:p w:rsidR="00880971" w:rsidRDefault="00880971" w:rsidP="00880971">
      <w:pPr>
        <w:pStyle w:val="a5"/>
        <w:spacing w:before="0" w:beforeAutospacing="0" w:after="0" w:afterAutospacing="0" w:line="260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注：</w:t>
      </w:r>
      <w:r>
        <w:rPr>
          <w:rFonts w:ascii="Helvetica" w:hAnsi="Helvetica" w:cs="Helvetica"/>
          <w:color w:val="333333"/>
          <w:sz w:val="20"/>
          <w:szCs w:val="20"/>
        </w:rPr>
        <w:t>POI</w:t>
      </w:r>
      <w:r>
        <w:rPr>
          <w:rFonts w:ascii="Helvetica" w:hAnsi="Helvetica" w:cs="Helvetica"/>
          <w:color w:val="333333"/>
          <w:sz w:val="20"/>
          <w:szCs w:val="20"/>
        </w:rPr>
        <w:t>使用的时候，建议大家使用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WorkbookFactory.create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()</w:t>
      </w:r>
      <w:r>
        <w:rPr>
          <w:rFonts w:ascii="Helvetica" w:hAnsi="Helvetica" w:cs="Helvetica"/>
          <w:color w:val="333333"/>
          <w:sz w:val="20"/>
          <w:szCs w:val="20"/>
        </w:rPr>
        <w:t>方法来创建，可以兼容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HSSFWorkbook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XSSFWorkbook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两种格式。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org.apache.poi.ss.usermodel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包下的为最新的类。</w:t>
      </w:r>
    </w:p>
    <w:p w:rsidR="00880971" w:rsidRDefault="00880971">
      <w:pPr>
        <w:rPr>
          <w:rFonts w:hint="eastAsia"/>
        </w:rPr>
      </w:pPr>
    </w:p>
    <w:p w:rsidR="001629D4" w:rsidRDefault="001629D4">
      <w:pPr>
        <w:rPr>
          <w:rFonts w:hint="eastAsia"/>
        </w:rPr>
      </w:pPr>
    </w:p>
    <w:p w:rsidR="001629D4" w:rsidRDefault="001629D4" w:rsidP="001629D4">
      <w:pPr>
        <w:pStyle w:val="1"/>
        <w:spacing w:before="150" w:after="72" w:line="240" w:lineRule="atLeast"/>
        <w:rPr>
          <w:rFonts w:ascii="Helvetica" w:hAnsi="Helvetica" w:cs="Helvetica"/>
          <w:color w:val="000000"/>
          <w:sz w:val="36"/>
          <w:szCs w:val="36"/>
        </w:rPr>
      </w:pPr>
      <w:r>
        <w:rPr>
          <w:rStyle w:val="apple-converted-space"/>
          <w:rFonts w:ascii="Helvetica" w:hAnsi="Helvetica" w:cs="Helvetica"/>
          <w:color w:val="000000"/>
          <w:sz w:val="36"/>
          <w:szCs w:val="36"/>
        </w:rPr>
        <w:t> </w:t>
      </w:r>
      <w:hyperlink r:id="rId8" w:history="1">
        <w:r>
          <w:rPr>
            <w:rStyle w:val="a6"/>
            <w:rFonts w:ascii="Helvetica" w:hAnsi="Helvetica" w:cs="Helvetica"/>
            <w:color w:val="000000"/>
            <w:sz w:val="36"/>
            <w:szCs w:val="36"/>
          </w:rPr>
          <w:t>Quartz</w:t>
        </w:r>
        <w:r>
          <w:rPr>
            <w:rStyle w:val="a6"/>
            <w:rFonts w:ascii="Helvetica" w:hAnsi="Helvetica" w:cs="Helvetica"/>
            <w:color w:val="000000"/>
            <w:sz w:val="36"/>
            <w:szCs w:val="36"/>
          </w:rPr>
          <w:t>集成</w:t>
        </w:r>
      </w:hyperlink>
    </w:p>
    <w:p w:rsidR="001629D4" w:rsidRDefault="001629D4" w:rsidP="001629D4">
      <w:pPr>
        <w:widowControl/>
        <w:numPr>
          <w:ilvl w:val="0"/>
          <w:numId w:val="17"/>
        </w:numPr>
        <w:spacing w:line="260" w:lineRule="atLeast"/>
        <w:ind w:left="0"/>
        <w:jc w:val="left"/>
        <w:rPr>
          <w:rFonts w:ascii="Helvetica" w:hAnsi="Helvetica" w:cs="Helvetica"/>
          <w:color w:val="999999"/>
          <w:sz w:val="18"/>
          <w:szCs w:val="18"/>
        </w:rPr>
      </w:pPr>
    </w:p>
    <w:p w:rsidR="001629D4" w:rsidRDefault="001629D4" w:rsidP="00296A2B">
      <w:pPr>
        <w:widowControl/>
        <w:spacing w:line="260" w:lineRule="atLeast"/>
        <w:jc w:val="left"/>
        <w:rPr>
          <w:rFonts w:ascii="Helvetica" w:hAnsi="Helvetica" w:cs="Helvetica"/>
          <w:color w:val="999999"/>
          <w:sz w:val="18"/>
          <w:szCs w:val="18"/>
        </w:rPr>
      </w:pPr>
    </w:p>
    <w:p w:rsidR="001629D4" w:rsidRDefault="001629D4" w:rsidP="001629D4">
      <w:pPr>
        <w:pStyle w:val="3"/>
        <w:spacing w:before="360" w:after="120"/>
        <w:rPr>
          <w:rFonts w:ascii="Helvetica" w:hAnsi="Helvetica" w:cs="Helvetica"/>
          <w:color w:val="000000"/>
          <w:sz w:val="30"/>
          <w:szCs w:val="30"/>
        </w:rPr>
      </w:pPr>
      <w:bookmarkStart w:id="6" w:name="Quartz%E9%9B%86%E6%88%90-%E5%8A%9F%E8%83"/>
      <w:bookmarkEnd w:id="6"/>
      <w:r>
        <w:rPr>
          <w:rFonts w:ascii="Helvetica" w:hAnsi="Helvetica" w:cs="Helvetica"/>
          <w:color w:val="000000"/>
          <w:sz w:val="30"/>
          <w:szCs w:val="30"/>
        </w:rPr>
        <w:t>功能描述</w:t>
      </w:r>
    </w:p>
    <w:p w:rsidR="001629D4" w:rsidRDefault="001629D4" w:rsidP="001629D4">
      <w:pPr>
        <w:pStyle w:val="a5"/>
        <w:spacing w:before="150" w:beforeAutospacing="0" w:after="150" w:afterAutospacing="0" w:line="26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定时触发执行相关类的方法，实现一些重复的工作。</w:t>
      </w:r>
    </w:p>
    <w:p w:rsidR="001629D4" w:rsidRDefault="001629D4" w:rsidP="001629D4">
      <w:pPr>
        <w:pStyle w:val="3"/>
        <w:spacing w:before="360" w:after="12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实现原理</w:t>
      </w:r>
    </w:p>
    <w:p w:rsidR="001629D4" w:rsidRDefault="001629D4" w:rsidP="001629D4">
      <w:pPr>
        <w:pStyle w:val="a5"/>
        <w:spacing w:before="150" w:beforeAutospacing="0" w:after="150" w:afterAutospacing="0" w:line="26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基于</w:t>
      </w:r>
      <w:r>
        <w:rPr>
          <w:rFonts w:ascii="Helvetica" w:hAnsi="Helvetica" w:cs="Helvetica"/>
          <w:color w:val="333333"/>
          <w:sz w:val="20"/>
          <w:szCs w:val="20"/>
        </w:rPr>
        <w:t>spring</w:t>
      </w:r>
      <w:r>
        <w:rPr>
          <w:rFonts w:ascii="Helvetica" w:hAnsi="Helvetica" w:cs="Helvetica"/>
          <w:color w:val="333333"/>
          <w:sz w:val="20"/>
          <w:szCs w:val="20"/>
        </w:rPr>
        <w:t>框架的定时任务大致有</w:t>
      </w: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种实现方式，一是使用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>Timer</w:t>
      </w:r>
      <w:r>
        <w:rPr>
          <w:rFonts w:ascii="Helvetica" w:hAnsi="Helvetica" w:cs="Helvetica"/>
          <w:color w:val="333333"/>
          <w:sz w:val="20"/>
          <w:szCs w:val="20"/>
        </w:rPr>
        <w:t>来定时执行，二是使用</w:t>
      </w:r>
      <w:r>
        <w:rPr>
          <w:rFonts w:ascii="Helvetica" w:hAnsi="Helvetica" w:cs="Helvetica"/>
          <w:color w:val="333333"/>
          <w:sz w:val="20"/>
          <w:szCs w:val="20"/>
        </w:rPr>
        <w:t>Spring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>schedule</w:t>
      </w:r>
      <w:r>
        <w:rPr>
          <w:rFonts w:ascii="Helvetica" w:hAnsi="Helvetica" w:cs="Helvetica"/>
          <w:color w:val="333333"/>
          <w:sz w:val="20"/>
          <w:szCs w:val="20"/>
        </w:rPr>
        <w:t>来执行，最后是与</w:t>
      </w:r>
      <w:r>
        <w:rPr>
          <w:rFonts w:ascii="Helvetica" w:hAnsi="Helvetica" w:cs="Helvetica"/>
          <w:color w:val="333333"/>
          <w:sz w:val="20"/>
          <w:szCs w:val="20"/>
        </w:rPr>
        <w:t>Quartz</w:t>
      </w:r>
      <w:r>
        <w:rPr>
          <w:rFonts w:ascii="Helvetica" w:hAnsi="Helvetica" w:cs="Helvetica"/>
          <w:color w:val="333333"/>
          <w:sz w:val="20"/>
          <w:szCs w:val="20"/>
        </w:rPr>
        <w:t>集成执行定时任务。本文只是介绍如何使用</w:t>
      </w:r>
      <w:r>
        <w:rPr>
          <w:rFonts w:ascii="Helvetica" w:hAnsi="Helvetica" w:cs="Helvetica"/>
          <w:color w:val="333333"/>
          <w:sz w:val="20"/>
          <w:szCs w:val="20"/>
        </w:rPr>
        <w:t>Quartz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>Spring</w:t>
      </w:r>
      <w:r>
        <w:rPr>
          <w:rFonts w:ascii="Helvetica" w:hAnsi="Helvetica" w:cs="Helvetica"/>
          <w:color w:val="333333"/>
          <w:sz w:val="20"/>
          <w:szCs w:val="20"/>
        </w:rPr>
        <w:t>集成。</w:t>
      </w:r>
    </w:p>
    <w:p w:rsidR="001629D4" w:rsidRDefault="001629D4" w:rsidP="001629D4">
      <w:pPr>
        <w:pStyle w:val="3"/>
        <w:spacing w:before="360" w:after="120"/>
        <w:rPr>
          <w:rFonts w:ascii="Helvetica" w:hAnsi="Helvetica" w:cs="Helvetica"/>
          <w:color w:val="000000"/>
          <w:sz w:val="30"/>
          <w:szCs w:val="30"/>
        </w:rPr>
      </w:pPr>
      <w:bookmarkStart w:id="7" w:name="Quartz%E9%9B%86%E6%88%90-%E5%AE%9E%E7%8E"/>
      <w:bookmarkEnd w:id="7"/>
      <w:r>
        <w:rPr>
          <w:rFonts w:ascii="Helvetica" w:hAnsi="Helvetica" w:cs="Helvetica"/>
          <w:color w:val="000000"/>
          <w:sz w:val="30"/>
          <w:szCs w:val="30"/>
        </w:rPr>
        <w:t>实现</w:t>
      </w:r>
    </w:p>
    <w:p w:rsidR="001629D4" w:rsidRDefault="001629D4" w:rsidP="001629D4">
      <w:pPr>
        <w:pStyle w:val="a5"/>
        <w:spacing w:before="150" w:beforeAutospacing="0" w:after="150" w:afterAutospacing="0" w:line="26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代码修改内容如下：</w:t>
      </w:r>
    </w:p>
    <w:p w:rsidR="001629D4" w:rsidRDefault="001629D4" w:rsidP="001629D4">
      <w:pPr>
        <w:widowControl/>
        <w:numPr>
          <w:ilvl w:val="0"/>
          <w:numId w:val="18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项目增加</w:t>
      </w:r>
      <w:r>
        <w:rPr>
          <w:rFonts w:ascii="Helvetica" w:hAnsi="Helvetica" w:cs="Helvetica"/>
          <w:color w:val="333333"/>
          <w:sz w:val="20"/>
          <w:szCs w:val="20"/>
        </w:rPr>
        <w:t>jar</w:t>
      </w:r>
      <w:r>
        <w:rPr>
          <w:rFonts w:ascii="Helvetica" w:hAnsi="Helvetica" w:cs="Helvetica"/>
          <w:color w:val="333333"/>
          <w:sz w:val="20"/>
          <w:szCs w:val="20"/>
        </w:rPr>
        <w:t>包</w:t>
      </w:r>
    </w:p>
    <w:p w:rsidR="001629D4" w:rsidRDefault="001629D4" w:rsidP="001629D4">
      <w:pPr>
        <w:widowControl/>
        <w:numPr>
          <w:ilvl w:val="1"/>
          <w:numId w:val="18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maven</w:t>
      </w:r>
      <w:r>
        <w:rPr>
          <w:rFonts w:ascii="Helvetica" w:hAnsi="Helvetica" w:cs="Helvetica"/>
          <w:color w:val="333333"/>
          <w:sz w:val="20"/>
          <w:szCs w:val="20"/>
        </w:rPr>
        <w:t>项目增加如下配置信息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1629D4" w:rsidRDefault="001629D4" w:rsidP="001629D4">
      <w:pPr>
        <w:pStyle w:val="HTML"/>
        <w:numPr>
          <w:ilvl w:val="1"/>
          <w:numId w:val="18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comment"/>
          <w:rFonts w:ascii="Courier New" w:hAnsi="Courier New" w:cs="Courier New"/>
          <w:color w:val="808080"/>
        </w:rPr>
        <w:lastRenderedPageBreak/>
        <w:t>&lt;!-- Quartz --&gt;</w:t>
      </w:r>
    </w:p>
    <w:p w:rsidR="001629D4" w:rsidRDefault="001629D4" w:rsidP="001629D4">
      <w:pPr>
        <w:pStyle w:val="HTML"/>
        <w:numPr>
          <w:ilvl w:val="1"/>
          <w:numId w:val="18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&lt;dependency&gt;</w:t>
      </w:r>
      <w:r>
        <w:rPr>
          <w:rFonts w:ascii="Courier New" w:hAnsi="Courier New" w:cs="Courier New"/>
          <w:color w:val="333333"/>
        </w:rPr>
        <w:t xml:space="preserve">  </w:t>
      </w:r>
    </w:p>
    <w:p w:rsidR="001629D4" w:rsidRDefault="001629D4" w:rsidP="001629D4">
      <w:pPr>
        <w:pStyle w:val="HTML"/>
        <w:numPr>
          <w:ilvl w:val="1"/>
          <w:numId w:val="18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</w:t>
      </w:r>
      <w:proofErr w:type="spellStart"/>
      <w:r>
        <w:rPr>
          <w:rStyle w:val="code-tag"/>
          <w:rFonts w:ascii="Courier New" w:hAnsi="Courier New" w:cs="Courier New"/>
          <w:color w:val="000091"/>
        </w:rPr>
        <w:t>groupId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  <w:proofErr w:type="spellStart"/>
      <w:r>
        <w:rPr>
          <w:rFonts w:ascii="Courier New" w:hAnsi="Courier New" w:cs="Courier New"/>
          <w:color w:val="333333"/>
        </w:rPr>
        <w:t>org.quartz</w:t>
      </w:r>
      <w:proofErr w:type="spellEnd"/>
      <w:r>
        <w:rPr>
          <w:rFonts w:ascii="Courier New" w:hAnsi="Courier New" w:cs="Courier New"/>
          <w:color w:val="333333"/>
        </w:rPr>
        <w:t>-scheduler</w:t>
      </w:r>
      <w:r>
        <w:rPr>
          <w:rStyle w:val="code-tag"/>
          <w:rFonts w:ascii="Courier New" w:hAnsi="Courier New" w:cs="Courier New"/>
          <w:color w:val="000091"/>
        </w:rPr>
        <w:t>&lt;/</w:t>
      </w:r>
      <w:proofErr w:type="spellStart"/>
      <w:r>
        <w:rPr>
          <w:rStyle w:val="code-tag"/>
          <w:rFonts w:ascii="Courier New" w:hAnsi="Courier New" w:cs="Courier New"/>
          <w:color w:val="000091"/>
        </w:rPr>
        <w:t>groupId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  <w:r>
        <w:rPr>
          <w:rFonts w:ascii="Courier New" w:hAnsi="Courier New" w:cs="Courier New"/>
          <w:color w:val="333333"/>
        </w:rPr>
        <w:t xml:space="preserve">   </w:t>
      </w:r>
    </w:p>
    <w:p w:rsidR="001629D4" w:rsidRDefault="001629D4" w:rsidP="001629D4">
      <w:pPr>
        <w:pStyle w:val="HTML"/>
        <w:numPr>
          <w:ilvl w:val="1"/>
          <w:numId w:val="18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</w:t>
      </w:r>
      <w:proofErr w:type="spellStart"/>
      <w:r>
        <w:rPr>
          <w:rStyle w:val="code-tag"/>
          <w:rFonts w:ascii="Courier New" w:hAnsi="Courier New" w:cs="Courier New"/>
          <w:color w:val="000091"/>
        </w:rPr>
        <w:t>artifactId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  <w:r>
        <w:rPr>
          <w:rFonts w:ascii="Courier New" w:hAnsi="Courier New" w:cs="Courier New"/>
          <w:color w:val="333333"/>
        </w:rPr>
        <w:t>quartz</w:t>
      </w:r>
      <w:r>
        <w:rPr>
          <w:rStyle w:val="code-tag"/>
          <w:rFonts w:ascii="Courier New" w:hAnsi="Courier New" w:cs="Courier New"/>
          <w:color w:val="000091"/>
        </w:rPr>
        <w:t>&lt;/</w:t>
      </w:r>
      <w:proofErr w:type="spellStart"/>
      <w:r>
        <w:rPr>
          <w:rStyle w:val="code-tag"/>
          <w:rFonts w:ascii="Courier New" w:hAnsi="Courier New" w:cs="Courier New"/>
          <w:color w:val="000091"/>
        </w:rPr>
        <w:t>artifactId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  <w:r>
        <w:rPr>
          <w:rFonts w:ascii="Courier New" w:hAnsi="Courier New" w:cs="Courier New"/>
          <w:color w:val="333333"/>
        </w:rPr>
        <w:t xml:space="preserve">   </w:t>
      </w:r>
    </w:p>
    <w:p w:rsidR="001629D4" w:rsidRDefault="001629D4" w:rsidP="001629D4">
      <w:pPr>
        <w:pStyle w:val="HTML"/>
        <w:numPr>
          <w:ilvl w:val="1"/>
          <w:numId w:val="18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&lt;version&gt;</w:t>
      </w:r>
      <w:r>
        <w:rPr>
          <w:rFonts w:ascii="Courier New" w:hAnsi="Courier New" w:cs="Courier New"/>
          <w:color w:val="333333"/>
        </w:rPr>
        <w:t>${</w:t>
      </w:r>
      <w:proofErr w:type="spellStart"/>
      <w:r>
        <w:rPr>
          <w:rFonts w:ascii="Courier New" w:hAnsi="Courier New" w:cs="Courier New"/>
          <w:color w:val="333333"/>
        </w:rPr>
        <w:t>quartz.version</w:t>
      </w:r>
      <w:proofErr w:type="spellEnd"/>
      <w:r>
        <w:rPr>
          <w:rFonts w:ascii="Courier New" w:hAnsi="Courier New" w:cs="Courier New"/>
          <w:color w:val="333333"/>
        </w:rPr>
        <w:t>}</w:t>
      </w:r>
      <w:r>
        <w:rPr>
          <w:rStyle w:val="code-tag"/>
          <w:rFonts w:ascii="Courier New" w:hAnsi="Courier New" w:cs="Courier New"/>
          <w:color w:val="000091"/>
        </w:rPr>
        <w:t>&lt;/version&gt;</w:t>
      </w:r>
      <w:r>
        <w:rPr>
          <w:rFonts w:ascii="Courier New" w:hAnsi="Courier New" w:cs="Courier New"/>
          <w:color w:val="333333"/>
        </w:rPr>
        <w:t xml:space="preserve">  </w:t>
      </w:r>
    </w:p>
    <w:p w:rsidR="001629D4" w:rsidRDefault="001629D4" w:rsidP="001629D4">
      <w:pPr>
        <w:pStyle w:val="HTML"/>
        <w:numPr>
          <w:ilvl w:val="1"/>
          <w:numId w:val="18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&lt;/dependency&gt;</w:t>
      </w:r>
      <w:r>
        <w:rPr>
          <w:rFonts w:ascii="Courier New" w:hAnsi="Courier New" w:cs="Courier New"/>
          <w:color w:val="333333"/>
        </w:rPr>
        <w:t xml:space="preserve">                 </w:t>
      </w:r>
    </w:p>
    <w:p w:rsidR="001629D4" w:rsidRDefault="001629D4" w:rsidP="001629D4">
      <w:pPr>
        <w:pStyle w:val="HTML"/>
        <w:numPr>
          <w:ilvl w:val="1"/>
          <w:numId w:val="18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&lt;dependency&gt;</w:t>
      </w:r>
    </w:p>
    <w:p w:rsidR="001629D4" w:rsidRDefault="001629D4" w:rsidP="001629D4">
      <w:pPr>
        <w:pStyle w:val="HTML"/>
        <w:numPr>
          <w:ilvl w:val="1"/>
          <w:numId w:val="18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</w:t>
      </w:r>
      <w:proofErr w:type="spellStart"/>
      <w:r>
        <w:rPr>
          <w:rStyle w:val="code-tag"/>
          <w:rFonts w:ascii="Courier New" w:hAnsi="Courier New" w:cs="Courier New"/>
          <w:color w:val="000091"/>
        </w:rPr>
        <w:t>groupId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  <w:proofErr w:type="spellStart"/>
      <w:r>
        <w:rPr>
          <w:rFonts w:ascii="Courier New" w:hAnsi="Courier New" w:cs="Courier New"/>
          <w:color w:val="333333"/>
        </w:rPr>
        <w:t>org.quartz</w:t>
      </w:r>
      <w:proofErr w:type="spellEnd"/>
      <w:r>
        <w:rPr>
          <w:rFonts w:ascii="Courier New" w:hAnsi="Courier New" w:cs="Courier New"/>
          <w:color w:val="333333"/>
        </w:rPr>
        <w:t>-scheduler</w:t>
      </w:r>
      <w:r>
        <w:rPr>
          <w:rStyle w:val="code-tag"/>
          <w:rFonts w:ascii="Courier New" w:hAnsi="Courier New" w:cs="Courier New"/>
          <w:color w:val="000091"/>
        </w:rPr>
        <w:t>&lt;/</w:t>
      </w:r>
      <w:proofErr w:type="spellStart"/>
      <w:r>
        <w:rPr>
          <w:rStyle w:val="code-tag"/>
          <w:rFonts w:ascii="Courier New" w:hAnsi="Courier New" w:cs="Courier New"/>
          <w:color w:val="000091"/>
        </w:rPr>
        <w:t>groupId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</w:p>
    <w:p w:rsidR="001629D4" w:rsidRDefault="001629D4" w:rsidP="001629D4">
      <w:pPr>
        <w:pStyle w:val="HTML"/>
        <w:numPr>
          <w:ilvl w:val="1"/>
          <w:numId w:val="18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</w:t>
      </w:r>
      <w:proofErr w:type="spellStart"/>
      <w:r>
        <w:rPr>
          <w:rStyle w:val="code-tag"/>
          <w:rFonts w:ascii="Courier New" w:hAnsi="Courier New" w:cs="Courier New"/>
          <w:color w:val="000091"/>
        </w:rPr>
        <w:t>artifactId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  <w:r>
        <w:rPr>
          <w:rFonts w:ascii="Courier New" w:hAnsi="Courier New" w:cs="Courier New"/>
          <w:color w:val="333333"/>
        </w:rPr>
        <w:t>quartz-jobs</w:t>
      </w:r>
      <w:r>
        <w:rPr>
          <w:rStyle w:val="code-tag"/>
          <w:rFonts w:ascii="Courier New" w:hAnsi="Courier New" w:cs="Courier New"/>
          <w:color w:val="000091"/>
        </w:rPr>
        <w:t>&lt;/</w:t>
      </w:r>
      <w:proofErr w:type="spellStart"/>
      <w:r>
        <w:rPr>
          <w:rStyle w:val="code-tag"/>
          <w:rFonts w:ascii="Courier New" w:hAnsi="Courier New" w:cs="Courier New"/>
          <w:color w:val="000091"/>
        </w:rPr>
        <w:t>artifactId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</w:p>
    <w:p w:rsidR="001629D4" w:rsidRDefault="001629D4" w:rsidP="001629D4">
      <w:pPr>
        <w:pStyle w:val="HTML"/>
        <w:numPr>
          <w:ilvl w:val="1"/>
          <w:numId w:val="18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&lt;version&gt;</w:t>
      </w:r>
      <w:r>
        <w:rPr>
          <w:rFonts w:ascii="Courier New" w:hAnsi="Courier New" w:cs="Courier New"/>
          <w:color w:val="333333"/>
        </w:rPr>
        <w:t>${</w:t>
      </w:r>
      <w:proofErr w:type="spellStart"/>
      <w:r>
        <w:rPr>
          <w:rFonts w:ascii="Courier New" w:hAnsi="Courier New" w:cs="Courier New"/>
          <w:color w:val="333333"/>
        </w:rPr>
        <w:t>quartz.version</w:t>
      </w:r>
      <w:proofErr w:type="spellEnd"/>
      <w:r>
        <w:rPr>
          <w:rFonts w:ascii="Courier New" w:hAnsi="Courier New" w:cs="Courier New"/>
          <w:color w:val="333333"/>
        </w:rPr>
        <w:t>}</w:t>
      </w:r>
      <w:r>
        <w:rPr>
          <w:rStyle w:val="code-tag"/>
          <w:rFonts w:ascii="Courier New" w:hAnsi="Courier New" w:cs="Courier New"/>
          <w:color w:val="000091"/>
        </w:rPr>
        <w:t>&lt;/version&gt;</w:t>
      </w:r>
    </w:p>
    <w:p w:rsidR="001629D4" w:rsidRDefault="001629D4" w:rsidP="001629D4">
      <w:pPr>
        <w:pStyle w:val="HTML"/>
        <w:numPr>
          <w:ilvl w:val="1"/>
          <w:numId w:val="18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&lt;/dependency&gt;</w:t>
      </w:r>
    </w:p>
    <w:p w:rsidR="001629D4" w:rsidRDefault="001629D4" w:rsidP="001629D4">
      <w:pPr>
        <w:widowControl/>
        <w:numPr>
          <w:ilvl w:val="0"/>
          <w:numId w:val="18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修改</w:t>
      </w:r>
      <w:r>
        <w:rPr>
          <w:rFonts w:ascii="Helvetica" w:hAnsi="Helvetica" w:cs="Helvetica"/>
          <w:color w:val="333333"/>
          <w:sz w:val="20"/>
          <w:szCs w:val="20"/>
        </w:rPr>
        <w:t>applicationContext-quartz.xml</w:t>
      </w:r>
      <w:r>
        <w:rPr>
          <w:rFonts w:ascii="Helvetica" w:hAnsi="Helvetica" w:cs="Helvetica"/>
          <w:color w:val="333333"/>
          <w:sz w:val="20"/>
          <w:szCs w:val="20"/>
        </w:rPr>
        <w:t>的配置信息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&lt;?xml version=</w:t>
      </w:r>
      <w:r>
        <w:rPr>
          <w:rStyle w:val="code-quote"/>
          <w:rFonts w:ascii="Courier New" w:hAnsi="Courier New" w:cs="Courier New"/>
          <w:color w:val="009100"/>
        </w:rPr>
        <w:t>"1.0"</w:t>
      </w:r>
      <w:r>
        <w:rPr>
          <w:rStyle w:val="code-tag"/>
          <w:rFonts w:ascii="Courier New" w:hAnsi="Courier New" w:cs="Courier New"/>
          <w:color w:val="000091"/>
        </w:rPr>
        <w:t xml:space="preserve"> encoding=</w:t>
      </w:r>
      <w:r>
        <w:rPr>
          <w:rStyle w:val="code-quote"/>
          <w:rFonts w:ascii="Courier New" w:hAnsi="Courier New" w:cs="Courier New"/>
          <w:color w:val="009100"/>
        </w:rPr>
        <w:t>"UTF-8"</w:t>
      </w:r>
      <w:r>
        <w:rPr>
          <w:rStyle w:val="code-tag"/>
          <w:rFonts w:ascii="Courier New" w:hAnsi="Courier New" w:cs="Courier New"/>
          <w:color w:val="000091"/>
        </w:rPr>
        <w:t>?&gt;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&lt;beans </w:t>
      </w:r>
      <w:proofErr w:type="spellStart"/>
      <w:r>
        <w:rPr>
          <w:rFonts w:ascii="Courier New" w:hAnsi="Courier New" w:cs="Courier New"/>
          <w:color w:val="333333"/>
        </w:rPr>
        <w:t>xmlns</w:t>
      </w:r>
      <w:proofErr w:type="spellEnd"/>
      <w:r>
        <w:rPr>
          <w:rFonts w:ascii="Courier New" w:hAnsi="Courier New" w:cs="Courier New"/>
          <w:color w:val="333333"/>
        </w:rPr>
        <w:t>=</w:t>
      </w:r>
      <w:r>
        <w:rPr>
          <w:rStyle w:val="code-quote"/>
          <w:rFonts w:ascii="Courier New" w:hAnsi="Courier New" w:cs="Courier New"/>
          <w:color w:val="009100"/>
        </w:rPr>
        <w:t>"http://www.springframework.org/schema/beans"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proofErr w:type="spellStart"/>
      <w:r>
        <w:rPr>
          <w:rStyle w:val="code-keyword"/>
          <w:rFonts w:ascii="Courier New" w:hAnsi="Courier New" w:cs="Courier New"/>
          <w:b/>
          <w:bCs/>
          <w:color w:val="333333"/>
        </w:rPr>
        <w:t>xmlns:xsi</w:t>
      </w:r>
      <w:proofErr w:type="spellEnd"/>
      <w:r>
        <w:rPr>
          <w:rFonts w:ascii="Courier New" w:hAnsi="Courier New" w:cs="Courier New"/>
          <w:color w:val="333333"/>
        </w:rPr>
        <w:t>=</w:t>
      </w:r>
      <w:r>
        <w:rPr>
          <w:rStyle w:val="code-quote"/>
          <w:rFonts w:ascii="Courier New" w:hAnsi="Courier New" w:cs="Courier New"/>
          <w:color w:val="009100"/>
        </w:rPr>
        <w:t>"http://www.w3.org/2001/XMLSchema-instance"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proofErr w:type="spellStart"/>
      <w:r>
        <w:rPr>
          <w:rFonts w:ascii="Courier New" w:hAnsi="Courier New" w:cs="Courier New"/>
          <w:color w:val="333333"/>
        </w:rPr>
        <w:t>xsi:schemaLocation</w:t>
      </w:r>
      <w:proofErr w:type="spellEnd"/>
      <w:r>
        <w:rPr>
          <w:rFonts w:ascii="Courier New" w:hAnsi="Courier New" w:cs="Courier New"/>
          <w:color w:val="333333"/>
        </w:rPr>
        <w:t>=</w:t>
      </w:r>
      <w:r>
        <w:rPr>
          <w:rStyle w:val="code-quote"/>
          <w:rFonts w:ascii="Courier New" w:hAnsi="Courier New" w:cs="Courier New"/>
          <w:color w:val="009100"/>
        </w:rPr>
        <w:t>"http://www.springframework.org/schema/beans http://www.springframework.org/schema/beans/spring-beans-3.1.xsd"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  <w:t>default-lazy-init=</w:t>
      </w:r>
      <w:r>
        <w:rPr>
          <w:rStyle w:val="code-quote"/>
          <w:rFonts w:ascii="Courier New" w:hAnsi="Courier New" w:cs="Courier New"/>
          <w:color w:val="009100"/>
        </w:rPr>
        <w:t>"true"</w:t>
      </w:r>
      <w:r>
        <w:rPr>
          <w:rFonts w:ascii="Courier New" w:hAnsi="Courier New" w:cs="Courier New"/>
          <w:color w:val="333333"/>
        </w:rPr>
        <w:t>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&lt;description&gt;</w:t>
      </w:r>
      <w:r>
        <w:rPr>
          <w:rFonts w:ascii="Courier New" w:hAnsi="Courier New" w:cs="Courier New"/>
          <w:color w:val="333333"/>
        </w:rPr>
        <w:t>quartz</w:t>
      </w:r>
      <w:r>
        <w:rPr>
          <w:rFonts w:ascii="Courier New" w:hAnsi="Courier New" w:cs="Courier New"/>
          <w:color w:val="333333"/>
        </w:rPr>
        <w:t>定时任务配置</w:t>
      </w:r>
      <w:r>
        <w:rPr>
          <w:rStyle w:val="code-tag"/>
          <w:rFonts w:ascii="Courier New" w:hAnsi="Courier New" w:cs="Courier New"/>
          <w:color w:val="000091"/>
        </w:rPr>
        <w:t>&lt;/description&gt;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r>
        <w:rPr>
          <w:rStyle w:val="code-comment"/>
          <w:rFonts w:ascii="Courier New" w:hAnsi="Courier New" w:cs="Courier New"/>
          <w:color w:val="808080"/>
        </w:rPr>
        <w:t xml:space="preserve">&lt;!-- </w:t>
      </w:r>
      <w:r>
        <w:rPr>
          <w:rStyle w:val="code-comment"/>
          <w:rFonts w:ascii="Courier New" w:hAnsi="Courier New" w:cs="Courier New"/>
          <w:color w:val="808080"/>
        </w:rPr>
        <w:t>执行定时任务的</w:t>
      </w:r>
      <w:r>
        <w:rPr>
          <w:rStyle w:val="code-comment"/>
          <w:rFonts w:ascii="Courier New" w:hAnsi="Courier New" w:cs="Courier New"/>
          <w:color w:val="808080"/>
        </w:rPr>
        <w:t>Service</w:t>
      </w:r>
      <w:r>
        <w:rPr>
          <w:rStyle w:val="code-comment"/>
          <w:rFonts w:ascii="Courier New" w:hAnsi="Courier New" w:cs="Courier New"/>
          <w:color w:val="808080"/>
        </w:rPr>
        <w:t>服务类</w:t>
      </w:r>
      <w:r>
        <w:rPr>
          <w:rStyle w:val="code-comment"/>
          <w:rFonts w:ascii="Courier New" w:hAnsi="Courier New" w:cs="Courier New"/>
          <w:color w:val="808080"/>
        </w:rPr>
        <w:t xml:space="preserve"> --&gt;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&lt;bean id=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initializeDBScheduler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class=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com.renren.infra.xweb.service.SchedulerService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/&gt;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r>
        <w:rPr>
          <w:rStyle w:val="code-comment"/>
          <w:rFonts w:ascii="Courier New" w:hAnsi="Courier New" w:cs="Courier New"/>
          <w:color w:val="808080"/>
        </w:rPr>
        <w:t>&lt;!-- Spring</w:t>
      </w:r>
      <w:r>
        <w:rPr>
          <w:rStyle w:val="code-comment"/>
          <w:rFonts w:ascii="Courier New" w:hAnsi="Courier New" w:cs="Courier New"/>
          <w:color w:val="808080"/>
        </w:rPr>
        <w:t>与</w:t>
      </w:r>
      <w:r>
        <w:rPr>
          <w:rStyle w:val="code-comment"/>
          <w:rFonts w:ascii="Courier New" w:hAnsi="Courier New" w:cs="Courier New"/>
          <w:color w:val="808080"/>
        </w:rPr>
        <w:t>Quartz</w:t>
      </w:r>
      <w:r>
        <w:rPr>
          <w:rStyle w:val="code-comment"/>
          <w:rFonts w:ascii="Courier New" w:hAnsi="Courier New" w:cs="Courier New"/>
          <w:color w:val="808080"/>
        </w:rPr>
        <w:t>集成的</w:t>
      </w:r>
      <w:proofErr w:type="spellStart"/>
      <w:r>
        <w:rPr>
          <w:rStyle w:val="code-comment"/>
          <w:rFonts w:ascii="Courier New" w:hAnsi="Courier New" w:cs="Courier New"/>
          <w:color w:val="808080"/>
        </w:rPr>
        <w:t>FactoryBean</w:t>
      </w:r>
      <w:proofErr w:type="spellEnd"/>
      <w:r>
        <w:rPr>
          <w:rStyle w:val="code-comment"/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333333"/>
        </w:rPr>
        <w:t xml:space="preserve"> 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  <w:t>&lt;bean id=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schedulerFactory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  <w:t>class=</w:t>
      </w:r>
      <w:r>
        <w:rPr>
          <w:rStyle w:val="code-quote"/>
          <w:rFonts w:ascii="Courier New" w:hAnsi="Courier New" w:cs="Courier New"/>
          <w:color w:val="009100"/>
        </w:rPr>
        <w:t>"org.springframework.scheduling.quartz.SchedulerFactoryBean"</w:t>
      </w:r>
      <w:r>
        <w:rPr>
          <w:rFonts w:ascii="Courier New" w:hAnsi="Courier New" w:cs="Courier New"/>
          <w:color w:val="333333"/>
        </w:rPr>
        <w:t>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&lt;property name=</w:t>
      </w:r>
      <w:r>
        <w:rPr>
          <w:rStyle w:val="code-quote"/>
          <w:rFonts w:ascii="Courier New" w:hAnsi="Courier New" w:cs="Courier New"/>
          <w:color w:val="009100"/>
        </w:rPr>
        <w:t>"triggers"</w:t>
      </w:r>
      <w:r>
        <w:rPr>
          <w:rStyle w:val="code-tag"/>
          <w:rFonts w:ascii="Courier New" w:hAnsi="Courier New" w:cs="Courier New"/>
          <w:color w:val="000091"/>
        </w:rPr>
        <w:t>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&lt;list&gt;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&lt;ref bean=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initializeDBCronTrigger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/&gt;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&lt;/list&gt;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&lt;/property&gt;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    </w:t>
      </w:r>
      <w:r>
        <w:rPr>
          <w:rStyle w:val="code-comment"/>
          <w:rFonts w:ascii="Courier New" w:hAnsi="Courier New" w:cs="Courier New"/>
          <w:color w:val="808080"/>
        </w:rPr>
        <w:t xml:space="preserve">&lt;!-- </w:t>
      </w:r>
      <w:r>
        <w:rPr>
          <w:rStyle w:val="code-comment"/>
          <w:rFonts w:ascii="Courier New" w:hAnsi="Courier New" w:cs="Courier New"/>
          <w:color w:val="808080"/>
        </w:rPr>
        <w:t>配置</w:t>
      </w:r>
      <w:r>
        <w:rPr>
          <w:rStyle w:val="code-comment"/>
          <w:rFonts w:ascii="Courier New" w:hAnsi="Courier New" w:cs="Courier New"/>
          <w:color w:val="808080"/>
        </w:rPr>
        <w:t>Quartz</w:t>
      </w:r>
      <w:r>
        <w:rPr>
          <w:rStyle w:val="code-comment"/>
          <w:rFonts w:ascii="Courier New" w:hAnsi="Courier New" w:cs="Courier New"/>
          <w:color w:val="808080"/>
        </w:rPr>
        <w:t>初始化信息</w:t>
      </w:r>
      <w:r>
        <w:rPr>
          <w:rStyle w:val="code-comment"/>
          <w:rFonts w:ascii="Courier New" w:hAnsi="Courier New" w:cs="Courier New"/>
          <w:color w:val="808080"/>
        </w:rPr>
        <w:t xml:space="preserve"> --&gt;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lastRenderedPageBreak/>
        <w:tab/>
      </w: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&lt;property name=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quartzProperties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>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&lt;props&gt;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&lt;prop key=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org.quartz.threadPool.threadCount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>&gt;</w:t>
      </w:r>
      <w:r>
        <w:rPr>
          <w:rFonts w:ascii="Courier New" w:hAnsi="Courier New" w:cs="Courier New"/>
          <w:color w:val="333333"/>
        </w:rPr>
        <w:t>5</w:t>
      </w:r>
      <w:r>
        <w:rPr>
          <w:rStyle w:val="code-tag"/>
          <w:rFonts w:ascii="Courier New" w:hAnsi="Courier New" w:cs="Courier New"/>
          <w:color w:val="000091"/>
        </w:rPr>
        <w:t>&lt;/prop&gt;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&lt;/props&gt;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&lt;/property&gt;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Style w:val="code-comment"/>
          <w:rFonts w:ascii="Courier New" w:hAnsi="Courier New" w:cs="Courier New"/>
          <w:color w:val="808080"/>
        </w:rPr>
        <w:t xml:space="preserve">&lt;!-- </w:t>
      </w:r>
      <w:r>
        <w:rPr>
          <w:rStyle w:val="code-comment"/>
          <w:rFonts w:ascii="Courier New" w:hAnsi="Courier New" w:cs="Courier New"/>
          <w:color w:val="808080"/>
        </w:rPr>
        <w:t>启动时延期</w:t>
      </w:r>
      <w:r>
        <w:rPr>
          <w:rStyle w:val="code-comment"/>
          <w:rFonts w:ascii="Courier New" w:hAnsi="Courier New" w:cs="Courier New"/>
          <w:color w:val="808080"/>
        </w:rPr>
        <w:t>2</w:t>
      </w:r>
      <w:r>
        <w:rPr>
          <w:rStyle w:val="code-comment"/>
          <w:rFonts w:ascii="Courier New" w:hAnsi="Courier New" w:cs="Courier New"/>
          <w:color w:val="808080"/>
        </w:rPr>
        <w:t>秒开始任务</w:t>
      </w:r>
      <w:r>
        <w:rPr>
          <w:rStyle w:val="code-comment"/>
          <w:rFonts w:ascii="Courier New" w:hAnsi="Courier New" w:cs="Courier New"/>
          <w:color w:val="808080"/>
        </w:rPr>
        <w:t xml:space="preserve"> --&gt;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&lt;property name=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startupDelay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value=</w:t>
      </w:r>
      <w:r>
        <w:rPr>
          <w:rStyle w:val="code-quote"/>
          <w:rFonts w:ascii="Courier New" w:hAnsi="Courier New" w:cs="Courier New"/>
          <w:color w:val="009100"/>
        </w:rPr>
        <w:t>"2"</w:t>
      </w:r>
      <w:r>
        <w:rPr>
          <w:rStyle w:val="code-tag"/>
          <w:rFonts w:ascii="Courier New" w:hAnsi="Courier New" w:cs="Courier New"/>
          <w:color w:val="000091"/>
        </w:rPr>
        <w:t xml:space="preserve"> /&gt;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&lt;/bean&gt;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r>
        <w:rPr>
          <w:rStyle w:val="code-comment"/>
          <w:rFonts w:ascii="Courier New" w:hAnsi="Courier New" w:cs="Courier New"/>
          <w:color w:val="808080"/>
        </w:rPr>
        <w:t xml:space="preserve">&lt;!-- </w:t>
      </w:r>
      <w:r>
        <w:rPr>
          <w:rStyle w:val="code-comment"/>
          <w:rFonts w:ascii="Courier New" w:hAnsi="Courier New" w:cs="Courier New"/>
          <w:color w:val="808080"/>
        </w:rPr>
        <w:t>触发执行任务的</w:t>
      </w:r>
      <w:proofErr w:type="spellStart"/>
      <w:r>
        <w:rPr>
          <w:rStyle w:val="code-comment"/>
          <w:rFonts w:ascii="Courier New" w:hAnsi="Courier New" w:cs="Courier New"/>
          <w:color w:val="808080"/>
        </w:rPr>
        <w:t>Cron</w:t>
      </w:r>
      <w:proofErr w:type="spellEnd"/>
      <w:r>
        <w:rPr>
          <w:rStyle w:val="code-comment"/>
          <w:rFonts w:ascii="Courier New" w:hAnsi="Courier New" w:cs="Courier New"/>
          <w:color w:val="808080"/>
        </w:rPr>
        <w:t>表达式</w:t>
      </w:r>
      <w:r>
        <w:rPr>
          <w:rStyle w:val="code-comment"/>
          <w:rFonts w:ascii="Courier New" w:hAnsi="Courier New" w:cs="Courier New"/>
          <w:color w:val="808080"/>
        </w:rPr>
        <w:t xml:space="preserve"> --&gt;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&lt;bean id=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initializeDBCronTrigger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class=</w:t>
      </w:r>
      <w:r>
        <w:rPr>
          <w:rStyle w:val="code-quote"/>
          <w:rFonts w:ascii="Courier New" w:hAnsi="Courier New" w:cs="Courier New"/>
          <w:color w:val="009100"/>
        </w:rPr>
        <w:t>"org.springframework.scheduling.quartz.CronTriggerFactoryBean"</w:t>
      </w:r>
      <w:r>
        <w:rPr>
          <w:rStyle w:val="code-tag"/>
          <w:rFonts w:ascii="Courier New" w:hAnsi="Courier New" w:cs="Courier New"/>
          <w:color w:val="000091"/>
        </w:rPr>
        <w:t>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&lt;property name=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jobDetail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ref=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initializeDBJob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/&gt;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Style w:val="code-comment"/>
          <w:rFonts w:ascii="Courier New" w:hAnsi="Courier New" w:cs="Courier New"/>
          <w:color w:val="808080"/>
        </w:rPr>
        <w:t xml:space="preserve">&lt;!-- </w:t>
      </w:r>
      <w:r>
        <w:rPr>
          <w:rStyle w:val="code-comment"/>
          <w:rFonts w:ascii="Courier New" w:hAnsi="Courier New" w:cs="Courier New"/>
          <w:color w:val="808080"/>
        </w:rPr>
        <w:t>每天凌晨一点执行任务</w:t>
      </w:r>
      <w:r>
        <w:rPr>
          <w:rStyle w:val="code-comment"/>
          <w:rFonts w:ascii="Courier New" w:hAnsi="Courier New" w:cs="Courier New"/>
          <w:color w:val="808080"/>
        </w:rPr>
        <w:t xml:space="preserve"> --&gt;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&lt;property name=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cronExpression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value=</w:t>
      </w:r>
      <w:r>
        <w:rPr>
          <w:rStyle w:val="code-quote"/>
          <w:rFonts w:ascii="Courier New" w:hAnsi="Courier New" w:cs="Courier New"/>
          <w:color w:val="009100"/>
        </w:rPr>
        <w:t>"0 0 1 * * ?"</w:t>
      </w:r>
      <w:r>
        <w:rPr>
          <w:rStyle w:val="code-tag"/>
          <w:rFonts w:ascii="Courier New" w:hAnsi="Courier New" w:cs="Courier New"/>
          <w:color w:val="000091"/>
        </w:rPr>
        <w:t xml:space="preserve"> /&gt;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&lt;/bean&gt;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r>
        <w:rPr>
          <w:rStyle w:val="code-comment"/>
          <w:rFonts w:ascii="Courier New" w:hAnsi="Courier New" w:cs="Courier New"/>
          <w:color w:val="808080"/>
        </w:rPr>
        <w:t xml:space="preserve">&lt;!-- </w:t>
      </w:r>
      <w:r>
        <w:rPr>
          <w:rStyle w:val="code-comment"/>
          <w:rFonts w:ascii="Courier New" w:hAnsi="Courier New" w:cs="Courier New"/>
          <w:color w:val="808080"/>
        </w:rPr>
        <w:t>服务类的定时任务触发的实现方法</w:t>
      </w:r>
      <w:r>
        <w:rPr>
          <w:rStyle w:val="code-comment"/>
          <w:rFonts w:ascii="Courier New" w:hAnsi="Courier New" w:cs="Courier New"/>
          <w:color w:val="808080"/>
        </w:rPr>
        <w:t xml:space="preserve"> --&gt;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  <w:t>&lt;bean id=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initializeDBJob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  <w:t>class=</w:t>
      </w:r>
      <w:r>
        <w:rPr>
          <w:rStyle w:val="code-quote"/>
          <w:rFonts w:ascii="Courier New" w:hAnsi="Courier New" w:cs="Courier New"/>
          <w:color w:val="009100"/>
        </w:rPr>
        <w:t>"org.springframework.scheduling.quartz.MethodInvokingJobDetailFactoryBean"</w:t>
      </w:r>
      <w:r>
        <w:rPr>
          <w:rFonts w:ascii="Courier New" w:hAnsi="Courier New" w:cs="Courier New"/>
          <w:color w:val="333333"/>
        </w:rPr>
        <w:t>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&lt;property name=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targetObject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ref=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initializeDBScheduler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/&gt;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&lt;property name=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targetMethod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value=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initializeDB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/&gt;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&lt;/bean&gt;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&lt;/beans&gt;</w:t>
      </w:r>
    </w:p>
    <w:p w:rsidR="001629D4" w:rsidRDefault="001629D4" w:rsidP="001629D4">
      <w:pPr>
        <w:widowControl/>
        <w:numPr>
          <w:ilvl w:val="0"/>
          <w:numId w:val="18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具体的定时任务触发方法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public class </w:t>
      </w:r>
      <w:proofErr w:type="spellStart"/>
      <w:r>
        <w:rPr>
          <w:rFonts w:ascii="Courier New" w:hAnsi="Courier New" w:cs="Courier New"/>
          <w:color w:val="333333"/>
        </w:rPr>
        <w:t>SchedulerService</w:t>
      </w:r>
      <w:proofErr w:type="spellEnd"/>
      <w:r>
        <w:rPr>
          <w:rFonts w:ascii="Courier New" w:hAnsi="Courier New" w:cs="Courier New"/>
          <w:color w:val="333333"/>
        </w:rPr>
        <w:t xml:space="preserve"> {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private static final Logger </w:t>
      </w:r>
      <w:proofErr w:type="spellStart"/>
      <w:r>
        <w:rPr>
          <w:rFonts w:ascii="Courier New" w:hAnsi="Courier New" w:cs="Courier New"/>
          <w:color w:val="333333"/>
        </w:rPr>
        <w:t>logger</w:t>
      </w:r>
      <w:proofErr w:type="spellEnd"/>
      <w:r>
        <w:rPr>
          <w:rFonts w:ascii="Courier New" w:hAnsi="Courier New" w:cs="Courier New"/>
          <w:color w:val="333333"/>
        </w:rPr>
        <w:t xml:space="preserve"> = </w:t>
      </w:r>
      <w:proofErr w:type="spellStart"/>
      <w:r>
        <w:rPr>
          <w:rFonts w:ascii="Courier New" w:hAnsi="Courier New" w:cs="Courier New"/>
          <w:color w:val="333333"/>
        </w:rPr>
        <w:t>LoggerFactory.getLogger</w:t>
      </w:r>
      <w:proofErr w:type="spellEnd"/>
      <w:r>
        <w:rPr>
          <w:rFonts w:ascii="Courier New" w:hAnsi="Courier New" w:cs="Courier New"/>
          <w:color w:val="333333"/>
        </w:rPr>
        <w:t>(</w:t>
      </w:r>
      <w:proofErr w:type="spellStart"/>
      <w:r>
        <w:rPr>
          <w:rFonts w:ascii="Courier New" w:hAnsi="Courier New" w:cs="Courier New"/>
          <w:color w:val="333333"/>
        </w:rPr>
        <w:t>SchedulerService.class</w:t>
      </w:r>
      <w:proofErr w:type="spellEnd"/>
      <w:r>
        <w:rPr>
          <w:rFonts w:ascii="Courier New" w:hAnsi="Courier New" w:cs="Courier New"/>
          <w:color w:val="333333"/>
        </w:rPr>
        <w:t>);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@</w:t>
      </w:r>
      <w:proofErr w:type="spellStart"/>
      <w:r>
        <w:rPr>
          <w:rFonts w:ascii="Courier New" w:hAnsi="Courier New" w:cs="Courier New"/>
          <w:color w:val="333333"/>
        </w:rPr>
        <w:t>Autowired</w:t>
      </w:r>
      <w:proofErr w:type="spellEnd"/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private </w:t>
      </w:r>
      <w:proofErr w:type="spellStart"/>
      <w:r>
        <w:rPr>
          <w:rFonts w:ascii="Courier New" w:hAnsi="Courier New" w:cs="Courier New"/>
          <w:color w:val="333333"/>
        </w:rPr>
        <w:t>TestMybatisDao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testDao</w:t>
      </w:r>
      <w:proofErr w:type="spellEnd"/>
      <w:r>
        <w:rPr>
          <w:rFonts w:ascii="Courier New" w:hAnsi="Courier New" w:cs="Courier New"/>
          <w:color w:val="333333"/>
        </w:rPr>
        <w:t>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/**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* </w:t>
      </w:r>
      <w:r>
        <w:rPr>
          <w:rFonts w:ascii="Courier New" w:hAnsi="Courier New" w:cs="Courier New"/>
          <w:color w:val="333333"/>
        </w:rPr>
        <w:t>初始化</w:t>
      </w:r>
      <w:r>
        <w:rPr>
          <w:rFonts w:ascii="Courier New" w:hAnsi="Courier New" w:cs="Courier New"/>
          <w:color w:val="333333"/>
        </w:rPr>
        <w:t>DB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*/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public void </w:t>
      </w:r>
      <w:proofErr w:type="spellStart"/>
      <w:r>
        <w:rPr>
          <w:rFonts w:ascii="Courier New" w:hAnsi="Courier New" w:cs="Courier New"/>
          <w:color w:val="333333"/>
        </w:rPr>
        <w:t>initializeDB</w:t>
      </w:r>
      <w:proofErr w:type="spellEnd"/>
      <w:r>
        <w:rPr>
          <w:rFonts w:ascii="Courier New" w:hAnsi="Courier New" w:cs="Courier New"/>
          <w:color w:val="333333"/>
        </w:rPr>
        <w:t>() {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Fonts w:ascii="Courier New" w:hAnsi="Courier New" w:cs="Courier New"/>
          <w:color w:val="333333"/>
        </w:rPr>
        <w:t>initializeTest</w:t>
      </w:r>
      <w:proofErr w:type="spellEnd"/>
      <w:r>
        <w:rPr>
          <w:rFonts w:ascii="Courier New" w:hAnsi="Courier New" w:cs="Courier New"/>
          <w:color w:val="333333"/>
        </w:rPr>
        <w:t>();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logger.info(new Date() + </w:t>
      </w:r>
      <w:r>
        <w:rPr>
          <w:rStyle w:val="code-quote"/>
          <w:rFonts w:ascii="Courier New" w:hAnsi="Courier New" w:cs="Courier New"/>
          <w:color w:val="009100"/>
        </w:rPr>
        <w:t>": refresh data finish."</w:t>
      </w:r>
      <w:r>
        <w:rPr>
          <w:rFonts w:ascii="Courier New" w:hAnsi="Courier New" w:cs="Courier New"/>
          <w:color w:val="333333"/>
        </w:rPr>
        <w:t>);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}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/**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* </w:t>
      </w:r>
      <w:r>
        <w:rPr>
          <w:rFonts w:ascii="Courier New" w:hAnsi="Courier New" w:cs="Courier New"/>
          <w:color w:val="333333"/>
        </w:rPr>
        <w:t>初始化</w:t>
      </w:r>
      <w:r>
        <w:rPr>
          <w:rFonts w:ascii="Courier New" w:hAnsi="Courier New" w:cs="Courier New"/>
          <w:color w:val="333333"/>
        </w:rPr>
        <w:t>Test</w:t>
      </w:r>
      <w:r>
        <w:rPr>
          <w:rFonts w:ascii="Courier New" w:hAnsi="Courier New" w:cs="Courier New"/>
          <w:color w:val="333333"/>
        </w:rPr>
        <w:t>表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*/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private void </w:t>
      </w:r>
      <w:proofErr w:type="spellStart"/>
      <w:r>
        <w:rPr>
          <w:rFonts w:ascii="Courier New" w:hAnsi="Courier New" w:cs="Courier New"/>
          <w:color w:val="333333"/>
        </w:rPr>
        <w:t>initializeTest</w:t>
      </w:r>
      <w:proofErr w:type="spellEnd"/>
      <w:r>
        <w:rPr>
          <w:rFonts w:ascii="Courier New" w:hAnsi="Courier New" w:cs="Courier New"/>
          <w:color w:val="333333"/>
        </w:rPr>
        <w:t>() {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Test </w:t>
      </w:r>
      <w:proofErr w:type="spellStart"/>
      <w:r>
        <w:rPr>
          <w:rFonts w:ascii="Courier New" w:hAnsi="Courier New" w:cs="Courier New"/>
          <w:color w:val="333333"/>
        </w:rPr>
        <w:t>test</w:t>
      </w:r>
      <w:proofErr w:type="spellEnd"/>
      <w:r>
        <w:rPr>
          <w:rFonts w:ascii="Courier New" w:hAnsi="Courier New" w:cs="Courier New"/>
          <w:color w:val="333333"/>
        </w:rPr>
        <w:t xml:space="preserve"> = new Test();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Fonts w:ascii="Courier New" w:hAnsi="Courier New" w:cs="Courier New"/>
          <w:color w:val="333333"/>
        </w:rPr>
        <w:t>test.setId</w:t>
      </w:r>
      <w:proofErr w:type="spellEnd"/>
      <w:r>
        <w:rPr>
          <w:rFonts w:ascii="Courier New" w:hAnsi="Courier New" w:cs="Courier New"/>
          <w:color w:val="333333"/>
        </w:rPr>
        <w:t>(1L);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Fonts w:ascii="Courier New" w:hAnsi="Courier New" w:cs="Courier New"/>
          <w:color w:val="333333"/>
        </w:rPr>
        <w:t>test.setMsg</w:t>
      </w:r>
      <w:proofErr w:type="spellEnd"/>
      <w:r>
        <w:rPr>
          <w:rFonts w:ascii="Courier New" w:hAnsi="Courier New" w:cs="Courier New"/>
          <w:color w:val="333333"/>
        </w:rPr>
        <w:t>(</w:t>
      </w:r>
      <w:r>
        <w:rPr>
          <w:rStyle w:val="code-quote"/>
          <w:rFonts w:ascii="Courier New" w:hAnsi="Courier New" w:cs="Courier New"/>
          <w:color w:val="009100"/>
        </w:rPr>
        <w:t>"test"</w:t>
      </w:r>
      <w:r>
        <w:rPr>
          <w:rFonts w:ascii="Courier New" w:hAnsi="Courier New" w:cs="Courier New"/>
          <w:color w:val="333333"/>
        </w:rPr>
        <w:t>);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Fonts w:ascii="Courier New" w:hAnsi="Courier New" w:cs="Courier New"/>
          <w:color w:val="333333"/>
        </w:rPr>
        <w:t>testDao.deleteAll</w:t>
      </w:r>
      <w:proofErr w:type="spellEnd"/>
      <w:r>
        <w:rPr>
          <w:rFonts w:ascii="Courier New" w:hAnsi="Courier New" w:cs="Courier New"/>
          <w:color w:val="333333"/>
        </w:rPr>
        <w:t>();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Fonts w:ascii="Courier New" w:hAnsi="Courier New" w:cs="Courier New"/>
          <w:color w:val="333333"/>
        </w:rPr>
        <w:t>testDao.insert</w:t>
      </w:r>
      <w:proofErr w:type="spellEnd"/>
      <w:r>
        <w:rPr>
          <w:rFonts w:ascii="Courier New" w:hAnsi="Courier New" w:cs="Courier New"/>
          <w:color w:val="333333"/>
        </w:rPr>
        <w:t>(test);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logger.info(new Date() + </w:t>
      </w:r>
      <w:r>
        <w:rPr>
          <w:rStyle w:val="code-quote"/>
          <w:rFonts w:ascii="Courier New" w:hAnsi="Courier New" w:cs="Courier New"/>
          <w:color w:val="009100"/>
        </w:rPr>
        <w:t>": initialize table Test."</w:t>
      </w:r>
      <w:r>
        <w:rPr>
          <w:rFonts w:ascii="Courier New" w:hAnsi="Courier New" w:cs="Courier New"/>
          <w:color w:val="333333"/>
        </w:rPr>
        <w:t>);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}</w:t>
      </w:r>
    </w:p>
    <w:p w:rsidR="001629D4" w:rsidRDefault="001629D4" w:rsidP="001629D4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 w:rsidR="001629D4" w:rsidRDefault="001629D4" w:rsidP="001629D4">
      <w:pPr>
        <w:pStyle w:val="a5"/>
        <w:spacing w:before="0" w:beforeAutospacing="0" w:after="0" w:afterAutospacing="0" w:line="260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注：</w:t>
      </w:r>
      <w:r>
        <w:rPr>
          <w:rFonts w:ascii="Helvetica" w:hAnsi="Helvetica" w:cs="Helvetica"/>
          <w:color w:val="333333"/>
          <w:sz w:val="20"/>
          <w:szCs w:val="20"/>
        </w:rPr>
        <w:t>Quartz</w:t>
      </w:r>
      <w:r>
        <w:rPr>
          <w:rFonts w:ascii="Helvetica" w:hAnsi="Helvetica" w:cs="Helvetica"/>
          <w:color w:val="333333"/>
          <w:sz w:val="20"/>
          <w:szCs w:val="20"/>
        </w:rPr>
        <w:t>会根据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applicationContext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-quartz</w:t>
      </w:r>
      <w:r>
        <w:rPr>
          <w:rFonts w:ascii="Helvetica" w:hAnsi="Helvetica" w:cs="Helvetica"/>
          <w:color w:val="333333"/>
          <w:sz w:val="20"/>
          <w:szCs w:val="20"/>
        </w:rPr>
        <w:t>配置文件中的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Cron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表达式值执行对应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SchedulerService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下的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initializeDB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()</w:t>
      </w:r>
      <w:r>
        <w:rPr>
          <w:rFonts w:ascii="Helvetica" w:hAnsi="Helvetica" w:cs="Helvetica"/>
          <w:color w:val="333333"/>
          <w:sz w:val="20"/>
          <w:szCs w:val="20"/>
        </w:rPr>
        <w:t>方法。</w:t>
      </w:r>
    </w:p>
    <w:p w:rsidR="001629D4" w:rsidRDefault="001629D4" w:rsidP="001629D4">
      <w:pPr>
        <w:widowControl/>
        <w:numPr>
          <w:ilvl w:val="0"/>
          <w:numId w:val="18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关于</w:t>
      </w:r>
      <w:r>
        <w:rPr>
          <w:rFonts w:ascii="Helvetica" w:hAnsi="Helvetica" w:cs="Helvetica"/>
          <w:color w:val="333333"/>
          <w:sz w:val="20"/>
          <w:szCs w:val="20"/>
        </w:rPr>
        <w:t>Quartz</w:t>
      </w:r>
      <w:r>
        <w:rPr>
          <w:rFonts w:ascii="Helvetica" w:hAnsi="Helvetica" w:cs="Helvetica"/>
          <w:color w:val="333333"/>
          <w:sz w:val="20"/>
          <w:szCs w:val="20"/>
        </w:rPr>
        <w:t>框架</w:t>
      </w:r>
      <w:r>
        <w:rPr>
          <w:rFonts w:ascii="Helvetica" w:hAnsi="Helvetica" w:cs="Helvetica"/>
          <w:color w:val="333333"/>
          <w:sz w:val="20"/>
          <w:szCs w:val="20"/>
        </w:rPr>
        <w:br/>
        <w:t>Quartz</w:t>
      </w:r>
      <w:r>
        <w:rPr>
          <w:rFonts w:ascii="Helvetica" w:hAnsi="Helvetica" w:cs="Helvetica"/>
          <w:color w:val="333333"/>
          <w:sz w:val="20"/>
          <w:szCs w:val="20"/>
        </w:rPr>
        <w:t>是一个非常优秀的定时任务框架，介绍地址为：</w:t>
      </w:r>
      <w:r>
        <w:rPr>
          <w:rFonts w:ascii="Helvetica" w:hAnsi="Helvetica" w:cs="Helvetica"/>
          <w:color w:val="333333"/>
          <w:sz w:val="20"/>
          <w:szCs w:val="20"/>
        </w:rPr>
        <w:fldChar w:fldCharType="begin"/>
      </w:r>
      <w:r>
        <w:rPr>
          <w:rFonts w:ascii="Helvetica" w:hAnsi="Helvetica" w:cs="Helvetica"/>
          <w:color w:val="333333"/>
          <w:sz w:val="20"/>
          <w:szCs w:val="20"/>
        </w:rPr>
        <w:instrText xml:space="preserve"> HYPERLINK "http://www.quartz-scheduler.org/" </w:instrText>
      </w:r>
      <w:r>
        <w:rPr>
          <w:rFonts w:ascii="Helvetica" w:hAnsi="Helvetica" w:cs="Helvetica"/>
          <w:color w:val="333333"/>
          <w:sz w:val="20"/>
          <w:szCs w:val="20"/>
        </w:rPr>
        <w:fldChar w:fldCharType="separate"/>
      </w:r>
      <w:r>
        <w:rPr>
          <w:rStyle w:val="a6"/>
          <w:rFonts w:ascii="Helvetica" w:hAnsi="Helvetica" w:cs="Helvetica"/>
          <w:color w:val="006DAF"/>
          <w:sz w:val="20"/>
          <w:szCs w:val="20"/>
        </w:rPr>
        <w:t>http://www.quartz-scheduler.org/</w:t>
      </w:r>
      <w:r>
        <w:rPr>
          <w:rFonts w:ascii="Helvetica" w:hAnsi="Helvetica" w:cs="Helvetica"/>
          <w:color w:val="333333"/>
          <w:sz w:val="20"/>
          <w:szCs w:val="20"/>
        </w:rPr>
        <w:fldChar w:fldCharType="end"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有三个核心的类即</w:t>
      </w:r>
      <w:r>
        <w:rPr>
          <w:rFonts w:ascii="Helvetica" w:hAnsi="Helvetica" w:cs="Helvetica"/>
          <w:color w:val="333333"/>
          <w:sz w:val="20"/>
          <w:szCs w:val="20"/>
        </w:rPr>
        <w:t>Job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Trigger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Scheduler</w:t>
      </w:r>
      <w:r>
        <w:rPr>
          <w:rFonts w:ascii="Helvetica" w:hAnsi="Helvetica" w:cs="Helvetica"/>
          <w:color w:val="333333"/>
          <w:sz w:val="20"/>
          <w:szCs w:val="20"/>
        </w:rPr>
        <w:t>，分别表示作业、触发器和执行器。</w:t>
      </w:r>
      <w:r>
        <w:rPr>
          <w:rFonts w:ascii="Helvetica" w:hAnsi="Helvetica" w:cs="Helvetica"/>
          <w:color w:val="333333"/>
          <w:sz w:val="20"/>
          <w:szCs w:val="20"/>
        </w:rPr>
        <w:t>Job</w:t>
      </w:r>
      <w:r>
        <w:rPr>
          <w:rFonts w:ascii="Helvetica" w:hAnsi="Helvetica" w:cs="Helvetica"/>
          <w:color w:val="333333"/>
          <w:sz w:val="20"/>
          <w:szCs w:val="20"/>
        </w:rPr>
        <w:t>的实现类对需要执行的具体任务，</w:t>
      </w:r>
      <w:r>
        <w:rPr>
          <w:rFonts w:ascii="Helvetica" w:hAnsi="Helvetica" w:cs="Helvetica"/>
          <w:color w:val="333333"/>
          <w:sz w:val="20"/>
          <w:szCs w:val="20"/>
        </w:rPr>
        <w:t>Trigger</w:t>
      </w:r>
      <w:r>
        <w:rPr>
          <w:rFonts w:ascii="Helvetica" w:hAnsi="Helvetica" w:cs="Helvetica"/>
          <w:color w:val="333333"/>
          <w:sz w:val="20"/>
          <w:szCs w:val="20"/>
        </w:rPr>
        <w:t>为触发任务执行的规则，可以是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Cron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或是日期时间等，最后封装到</w:t>
      </w:r>
      <w:r>
        <w:rPr>
          <w:rFonts w:ascii="Helvetica" w:hAnsi="Helvetica" w:cs="Helvetica"/>
          <w:color w:val="333333"/>
          <w:sz w:val="20"/>
          <w:szCs w:val="20"/>
        </w:rPr>
        <w:t>Scheduler</w:t>
      </w:r>
      <w:r>
        <w:rPr>
          <w:rFonts w:ascii="Helvetica" w:hAnsi="Helvetica" w:cs="Helvetica"/>
          <w:color w:val="333333"/>
          <w:sz w:val="20"/>
          <w:szCs w:val="20"/>
        </w:rPr>
        <w:t>中，由</w:t>
      </w:r>
      <w:r>
        <w:rPr>
          <w:rFonts w:ascii="Helvetica" w:hAnsi="Helvetica" w:cs="Helvetica"/>
          <w:color w:val="333333"/>
          <w:sz w:val="20"/>
          <w:szCs w:val="20"/>
        </w:rPr>
        <w:t>Scheduler</w:t>
      </w:r>
      <w:r>
        <w:rPr>
          <w:rFonts w:ascii="Helvetica" w:hAnsi="Helvetica" w:cs="Helvetica"/>
          <w:color w:val="333333"/>
          <w:sz w:val="20"/>
          <w:szCs w:val="20"/>
        </w:rPr>
        <w:t>触发执行任务。</w:t>
      </w:r>
      <w:r>
        <w:rPr>
          <w:rFonts w:ascii="Helvetica" w:hAnsi="Helvetica" w:cs="Helvetica"/>
          <w:color w:val="333333"/>
          <w:sz w:val="20"/>
          <w:szCs w:val="20"/>
        </w:rPr>
        <w:br/>
        <w:t>Scheduler</w:t>
      </w:r>
      <w:r>
        <w:rPr>
          <w:rFonts w:ascii="Helvetica" w:hAnsi="Helvetica" w:cs="Helvetica"/>
          <w:color w:val="333333"/>
          <w:sz w:val="20"/>
          <w:szCs w:val="20"/>
        </w:rPr>
        <w:t>中的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scheduleJob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()</w:t>
      </w:r>
      <w:r>
        <w:rPr>
          <w:rFonts w:ascii="Helvetica" w:hAnsi="Helvetica" w:cs="Helvetica"/>
          <w:color w:val="333333"/>
          <w:sz w:val="20"/>
          <w:szCs w:val="20"/>
        </w:rPr>
        <w:t>方法表示装配</w:t>
      </w:r>
      <w:r>
        <w:rPr>
          <w:rFonts w:ascii="Helvetica" w:hAnsi="Helvetica" w:cs="Helvetica"/>
          <w:color w:val="333333"/>
          <w:sz w:val="20"/>
          <w:szCs w:val="20"/>
        </w:rPr>
        <w:t>job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trigger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start()</w:t>
      </w:r>
      <w:r>
        <w:rPr>
          <w:rFonts w:ascii="Helvetica" w:hAnsi="Helvetica" w:cs="Helvetica"/>
          <w:color w:val="333333"/>
          <w:sz w:val="20"/>
          <w:szCs w:val="20"/>
        </w:rPr>
        <w:t>表示触发任务，</w:t>
      </w:r>
      <w:r>
        <w:rPr>
          <w:rFonts w:ascii="Helvetica" w:hAnsi="Helvetica" w:cs="Helvetica"/>
          <w:color w:val="333333"/>
          <w:sz w:val="20"/>
          <w:szCs w:val="20"/>
        </w:rPr>
        <w:t>shutdown()</w:t>
      </w:r>
      <w:r>
        <w:rPr>
          <w:rFonts w:ascii="Helvetica" w:hAnsi="Helvetica" w:cs="Helvetica"/>
          <w:color w:val="333333"/>
          <w:sz w:val="20"/>
          <w:szCs w:val="20"/>
        </w:rPr>
        <w:t>表示关闭作业。</w:t>
      </w:r>
    </w:p>
    <w:p w:rsidR="001629D4" w:rsidRDefault="001629D4">
      <w:pPr>
        <w:rPr>
          <w:rFonts w:hint="eastAsia"/>
        </w:rPr>
      </w:pPr>
    </w:p>
    <w:p w:rsidR="001629D4" w:rsidRDefault="001629D4">
      <w:pPr>
        <w:rPr>
          <w:rFonts w:hint="eastAsia"/>
        </w:rPr>
      </w:pPr>
    </w:p>
    <w:p w:rsidR="00CF77FE" w:rsidRDefault="00CF77FE">
      <w:pPr>
        <w:rPr>
          <w:rFonts w:hint="eastAsia"/>
        </w:rPr>
      </w:pPr>
    </w:p>
    <w:p w:rsidR="00CF77FE" w:rsidRDefault="00CF77FE" w:rsidP="00CF77FE">
      <w:pPr>
        <w:pStyle w:val="1"/>
        <w:spacing w:before="150" w:after="72" w:line="240" w:lineRule="atLeast"/>
        <w:rPr>
          <w:rFonts w:ascii="Helvetica" w:hAnsi="Helvetica" w:cs="Helvetica"/>
          <w:color w:val="000000"/>
          <w:sz w:val="36"/>
          <w:szCs w:val="36"/>
        </w:rPr>
      </w:pPr>
      <w:hyperlink r:id="rId9" w:history="1">
        <w:r>
          <w:rPr>
            <w:rStyle w:val="a6"/>
            <w:rFonts w:ascii="Helvetica" w:hAnsi="Helvetica" w:cs="Helvetica"/>
            <w:color w:val="000000"/>
            <w:sz w:val="36"/>
            <w:szCs w:val="36"/>
          </w:rPr>
          <w:t>发送邮件实现</w:t>
        </w:r>
      </w:hyperlink>
    </w:p>
    <w:p w:rsidR="00CF77FE" w:rsidRDefault="00CF77FE" w:rsidP="00CF77FE">
      <w:pPr>
        <w:widowControl/>
        <w:numPr>
          <w:ilvl w:val="0"/>
          <w:numId w:val="19"/>
        </w:numPr>
        <w:spacing w:line="260" w:lineRule="atLeast"/>
        <w:ind w:left="0"/>
        <w:jc w:val="left"/>
        <w:rPr>
          <w:rFonts w:ascii="Helvetica" w:hAnsi="Helvetica" w:cs="Helvetica"/>
          <w:color w:val="999999"/>
          <w:sz w:val="18"/>
          <w:szCs w:val="18"/>
        </w:rPr>
      </w:pPr>
    </w:p>
    <w:p w:rsidR="002C7215" w:rsidRPr="002C7215" w:rsidRDefault="002C7215" w:rsidP="002C7215">
      <w:pPr>
        <w:widowControl/>
        <w:spacing w:line="260" w:lineRule="atLeast"/>
        <w:jc w:val="left"/>
        <w:rPr>
          <w:rFonts w:ascii="Helvetica" w:hAnsi="Helvetica" w:cs="Helvetica"/>
          <w:color w:val="999999"/>
          <w:sz w:val="18"/>
          <w:szCs w:val="18"/>
        </w:rPr>
      </w:pPr>
    </w:p>
    <w:p w:rsidR="00CF77FE" w:rsidRDefault="00CF77FE" w:rsidP="00CF77FE">
      <w:pPr>
        <w:pStyle w:val="3"/>
        <w:spacing w:before="360" w:after="12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功能描述</w:t>
      </w:r>
    </w:p>
    <w:p w:rsidR="00CF77FE" w:rsidRDefault="00CF77FE" w:rsidP="00CF77FE">
      <w:pPr>
        <w:pStyle w:val="a5"/>
        <w:spacing w:before="150" w:beforeAutospacing="0" w:after="150" w:afterAutospacing="0" w:line="26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发送邮件功能是一个</w:t>
      </w:r>
      <w:r>
        <w:rPr>
          <w:rFonts w:ascii="Helvetica" w:hAnsi="Helvetica" w:cs="Helvetica"/>
          <w:color w:val="333333"/>
          <w:sz w:val="20"/>
          <w:szCs w:val="20"/>
        </w:rPr>
        <w:t>web</w:t>
      </w:r>
      <w:r>
        <w:rPr>
          <w:rFonts w:ascii="Helvetica" w:hAnsi="Helvetica" w:cs="Helvetica"/>
          <w:color w:val="333333"/>
          <w:sz w:val="20"/>
          <w:szCs w:val="20"/>
        </w:rPr>
        <w:t>项目必备可少的功能点，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xweb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使用的是</w:t>
      </w:r>
      <w:r>
        <w:rPr>
          <w:rFonts w:ascii="Helvetica" w:hAnsi="Helvetica" w:cs="Helvetica"/>
          <w:color w:val="333333"/>
          <w:sz w:val="20"/>
          <w:szCs w:val="20"/>
        </w:rPr>
        <w:t>spring</w:t>
      </w:r>
      <w:r>
        <w:rPr>
          <w:rFonts w:ascii="Helvetica" w:hAnsi="Helvetica" w:cs="Helvetica"/>
          <w:color w:val="333333"/>
          <w:sz w:val="20"/>
          <w:szCs w:val="20"/>
        </w:rPr>
        <w:t>发送邮件功能，做了一层封装，底层使用的仍旧</w:t>
      </w:r>
      <w:r>
        <w:rPr>
          <w:rFonts w:ascii="Helvetica" w:hAnsi="Helvetica" w:cs="Helvetica"/>
          <w:color w:val="333333"/>
          <w:sz w:val="20"/>
          <w:szCs w:val="20"/>
        </w:rPr>
        <w:t>java mail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>jar</w:t>
      </w:r>
      <w:r>
        <w:rPr>
          <w:rFonts w:ascii="Helvetica" w:hAnsi="Helvetica" w:cs="Helvetica"/>
          <w:color w:val="333333"/>
          <w:sz w:val="20"/>
          <w:szCs w:val="20"/>
        </w:rPr>
        <w:t>包。</w:t>
      </w:r>
    </w:p>
    <w:p w:rsidR="00CF77FE" w:rsidRDefault="00CF77FE" w:rsidP="00CF77FE">
      <w:pPr>
        <w:pStyle w:val="3"/>
        <w:spacing w:before="360" w:after="12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代码路径</w:t>
      </w:r>
    </w:p>
    <w:p w:rsidR="00CF77FE" w:rsidRDefault="00CF77FE" w:rsidP="00CF77FE">
      <w:pPr>
        <w:pStyle w:val="a5"/>
        <w:spacing w:before="150" w:beforeAutospacing="0" w:after="150" w:afterAutospacing="0" w:line="26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内容位于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src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/main/java</w:t>
      </w:r>
      <w:r>
        <w:rPr>
          <w:rFonts w:ascii="Helvetica" w:hAnsi="Helvetica" w:cs="Helvetica"/>
          <w:color w:val="333333"/>
          <w:sz w:val="20"/>
          <w:szCs w:val="20"/>
        </w:rPr>
        <w:t>下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com.renren.infra.xweb.util.mail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包下，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SimpleMailService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表示发送纯文本邮件，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MimeMailService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表示发送带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或是附件的邮件。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测试用例位于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src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/test/java</w:t>
      </w:r>
      <w:r>
        <w:rPr>
          <w:rFonts w:ascii="Helvetica" w:hAnsi="Helvetica" w:cs="Helvetica"/>
          <w:color w:val="333333"/>
          <w:sz w:val="20"/>
          <w:szCs w:val="20"/>
        </w:rPr>
        <w:t>下的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com.renren.infra.xweb.util.mail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包下的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MailServiceTest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，测试了发送纯文本邮件，发送带有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内容的邮件，带有附件的邮件。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注：此处打算集成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GreenMail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实现邮件测试的自动发送和接收测试。</w:t>
      </w:r>
    </w:p>
    <w:p w:rsidR="00CF77FE" w:rsidRDefault="00CF77FE" w:rsidP="00CF77FE">
      <w:pPr>
        <w:pStyle w:val="3"/>
        <w:spacing w:before="360" w:after="120"/>
        <w:rPr>
          <w:rFonts w:ascii="Helvetica" w:hAnsi="Helvetica" w:cs="Helvetica"/>
          <w:color w:val="000000"/>
          <w:sz w:val="30"/>
          <w:szCs w:val="30"/>
        </w:rPr>
      </w:pPr>
      <w:bookmarkStart w:id="8" w:name="%E5%8F%91%E9%80%81%E9%82%AE%E4%BB%B6%E5%"/>
      <w:bookmarkEnd w:id="8"/>
      <w:r>
        <w:rPr>
          <w:rFonts w:ascii="Helvetica" w:hAnsi="Helvetica" w:cs="Helvetica"/>
          <w:color w:val="000000"/>
          <w:sz w:val="30"/>
          <w:szCs w:val="30"/>
        </w:rPr>
        <w:t>实现</w:t>
      </w:r>
    </w:p>
    <w:p w:rsidR="00CF77FE" w:rsidRDefault="00CF77FE" w:rsidP="00CF77FE">
      <w:pPr>
        <w:pStyle w:val="a5"/>
        <w:spacing w:before="150" w:beforeAutospacing="0" w:after="150" w:afterAutospacing="0" w:line="26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代码修改内容如下：</w:t>
      </w:r>
    </w:p>
    <w:p w:rsidR="00CF77FE" w:rsidRDefault="00CF77FE" w:rsidP="00CF77FE">
      <w:pPr>
        <w:widowControl/>
        <w:numPr>
          <w:ilvl w:val="0"/>
          <w:numId w:val="20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项目增加</w:t>
      </w:r>
      <w:r>
        <w:rPr>
          <w:rFonts w:ascii="Helvetica" w:hAnsi="Helvetica" w:cs="Helvetica"/>
          <w:color w:val="333333"/>
          <w:sz w:val="20"/>
          <w:szCs w:val="20"/>
        </w:rPr>
        <w:t>jar</w:t>
      </w:r>
      <w:r>
        <w:rPr>
          <w:rFonts w:ascii="Helvetica" w:hAnsi="Helvetica" w:cs="Helvetica"/>
          <w:color w:val="333333"/>
          <w:sz w:val="20"/>
          <w:szCs w:val="20"/>
        </w:rPr>
        <w:t>包</w:t>
      </w:r>
    </w:p>
    <w:p w:rsidR="00CF77FE" w:rsidRDefault="00CF77FE" w:rsidP="00CF77FE">
      <w:pPr>
        <w:widowControl/>
        <w:numPr>
          <w:ilvl w:val="1"/>
          <w:numId w:val="20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maven</w:t>
      </w:r>
      <w:r>
        <w:rPr>
          <w:rFonts w:ascii="Helvetica" w:hAnsi="Helvetica" w:cs="Helvetica"/>
          <w:color w:val="333333"/>
          <w:sz w:val="20"/>
          <w:szCs w:val="20"/>
        </w:rPr>
        <w:t>项目增加如下配置信息</w:t>
      </w:r>
    </w:p>
    <w:p w:rsidR="00CF77FE" w:rsidRDefault="00CF77FE" w:rsidP="00CF77FE">
      <w:pPr>
        <w:pStyle w:val="HTML"/>
        <w:numPr>
          <w:ilvl w:val="1"/>
          <w:numId w:val="20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comment"/>
          <w:rFonts w:ascii="Courier New" w:hAnsi="Courier New" w:cs="Courier New"/>
          <w:color w:val="808080"/>
        </w:rPr>
        <w:t>&lt;!-- email --&gt;</w:t>
      </w:r>
    </w:p>
    <w:p w:rsidR="00CF77FE" w:rsidRDefault="00CF77FE" w:rsidP="00CF77FE">
      <w:pPr>
        <w:pStyle w:val="HTML"/>
        <w:numPr>
          <w:ilvl w:val="1"/>
          <w:numId w:val="20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&lt;dependency&gt;</w:t>
      </w:r>
    </w:p>
    <w:p w:rsidR="00CF77FE" w:rsidRDefault="00CF77FE" w:rsidP="00CF77FE">
      <w:pPr>
        <w:pStyle w:val="HTML"/>
        <w:numPr>
          <w:ilvl w:val="1"/>
          <w:numId w:val="20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r>
        <w:rPr>
          <w:rStyle w:val="code-tag"/>
          <w:rFonts w:ascii="Courier New" w:hAnsi="Courier New" w:cs="Courier New"/>
          <w:color w:val="000091"/>
        </w:rPr>
        <w:t>&lt;</w:t>
      </w:r>
      <w:proofErr w:type="spellStart"/>
      <w:r>
        <w:rPr>
          <w:rStyle w:val="code-tag"/>
          <w:rFonts w:ascii="Courier New" w:hAnsi="Courier New" w:cs="Courier New"/>
          <w:color w:val="000091"/>
        </w:rPr>
        <w:t>groupId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  <w:proofErr w:type="spellStart"/>
      <w:r>
        <w:rPr>
          <w:rFonts w:ascii="Courier New" w:hAnsi="Courier New" w:cs="Courier New"/>
          <w:color w:val="333333"/>
        </w:rPr>
        <w:t>javax.mail</w:t>
      </w:r>
      <w:proofErr w:type="spellEnd"/>
      <w:r>
        <w:rPr>
          <w:rStyle w:val="code-tag"/>
          <w:rFonts w:ascii="Courier New" w:hAnsi="Courier New" w:cs="Courier New"/>
          <w:color w:val="000091"/>
        </w:rPr>
        <w:t>&lt;/</w:t>
      </w:r>
      <w:proofErr w:type="spellStart"/>
      <w:r>
        <w:rPr>
          <w:rStyle w:val="code-tag"/>
          <w:rFonts w:ascii="Courier New" w:hAnsi="Courier New" w:cs="Courier New"/>
          <w:color w:val="000091"/>
        </w:rPr>
        <w:t>groupId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</w:p>
    <w:p w:rsidR="00CF77FE" w:rsidRDefault="00CF77FE" w:rsidP="00CF77FE">
      <w:pPr>
        <w:pStyle w:val="HTML"/>
        <w:numPr>
          <w:ilvl w:val="1"/>
          <w:numId w:val="20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r>
        <w:rPr>
          <w:rStyle w:val="code-tag"/>
          <w:rFonts w:ascii="Courier New" w:hAnsi="Courier New" w:cs="Courier New"/>
          <w:color w:val="000091"/>
        </w:rPr>
        <w:t>&lt;</w:t>
      </w:r>
      <w:proofErr w:type="spellStart"/>
      <w:r>
        <w:rPr>
          <w:rStyle w:val="code-tag"/>
          <w:rFonts w:ascii="Courier New" w:hAnsi="Courier New" w:cs="Courier New"/>
          <w:color w:val="000091"/>
        </w:rPr>
        <w:t>artifactId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  <w:r>
        <w:rPr>
          <w:rFonts w:ascii="Courier New" w:hAnsi="Courier New" w:cs="Courier New"/>
          <w:color w:val="333333"/>
        </w:rPr>
        <w:t>mail</w:t>
      </w:r>
      <w:r>
        <w:rPr>
          <w:rStyle w:val="code-tag"/>
          <w:rFonts w:ascii="Courier New" w:hAnsi="Courier New" w:cs="Courier New"/>
          <w:color w:val="000091"/>
        </w:rPr>
        <w:t>&lt;/</w:t>
      </w:r>
      <w:proofErr w:type="spellStart"/>
      <w:r>
        <w:rPr>
          <w:rStyle w:val="code-tag"/>
          <w:rFonts w:ascii="Courier New" w:hAnsi="Courier New" w:cs="Courier New"/>
          <w:color w:val="000091"/>
        </w:rPr>
        <w:t>artifactId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</w:p>
    <w:p w:rsidR="00CF77FE" w:rsidRDefault="00CF77FE" w:rsidP="00CF77FE">
      <w:pPr>
        <w:pStyle w:val="HTML"/>
        <w:numPr>
          <w:ilvl w:val="1"/>
          <w:numId w:val="20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r>
        <w:rPr>
          <w:rStyle w:val="code-tag"/>
          <w:rFonts w:ascii="Courier New" w:hAnsi="Courier New" w:cs="Courier New"/>
          <w:color w:val="000091"/>
        </w:rPr>
        <w:t>&lt;version&gt;</w:t>
      </w:r>
      <w:r>
        <w:rPr>
          <w:rFonts w:ascii="Courier New" w:hAnsi="Courier New" w:cs="Courier New"/>
          <w:color w:val="333333"/>
        </w:rPr>
        <w:t>${</w:t>
      </w:r>
      <w:proofErr w:type="spellStart"/>
      <w:r>
        <w:rPr>
          <w:rFonts w:ascii="Courier New" w:hAnsi="Courier New" w:cs="Courier New"/>
          <w:color w:val="333333"/>
        </w:rPr>
        <w:t>mail.version</w:t>
      </w:r>
      <w:proofErr w:type="spellEnd"/>
      <w:r>
        <w:rPr>
          <w:rFonts w:ascii="Courier New" w:hAnsi="Courier New" w:cs="Courier New"/>
          <w:color w:val="333333"/>
        </w:rPr>
        <w:t>}</w:t>
      </w:r>
      <w:r>
        <w:rPr>
          <w:rStyle w:val="code-tag"/>
          <w:rFonts w:ascii="Courier New" w:hAnsi="Courier New" w:cs="Courier New"/>
          <w:color w:val="000091"/>
        </w:rPr>
        <w:t>&lt;/version&gt;</w:t>
      </w:r>
    </w:p>
    <w:p w:rsidR="00CF77FE" w:rsidRDefault="00CF77FE" w:rsidP="00CF77FE">
      <w:pPr>
        <w:pStyle w:val="HTML"/>
        <w:numPr>
          <w:ilvl w:val="1"/>
          <w:numId w:val="20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&lt;/dependency&gt;</w:t>
      </w:r>
    </w:p>
    <w:p w:rsidR="00CF77FE" w:rsidRDefault="00CF77FE" w:rsidP="00CF77FE">
      <w:pPr>
        <w:pStyle w:val="HTML"/>
        <w:numPr>
          <w:ilvl w:val="1"/>
          <w:numId w:val="20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&lt;dependency&gt;</w:t>
      </w:r>
    </w:p>
    <w:p w:rsidR="00CF77FE" w:rsidRDefault="00CF77FE" w:rsidP="00CF77FE">
      <w:pPr>
        <w:pStyle w:val="HTML"/>
        <w:numPr>
          <w:ilvl w:val="1"/>
          <w:numId w:val="20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r>
        <w:rPr>
          <w:rStyle w:val="code-tag"/>
          <w:rFonts w:ascii="Courier New" w:hAnsi="Courier New" w:cs="Courier New"/>
          <w:color w:val="000091"/>
        </w:rPr>
        <w:t>&lt;</w:t>
      </w:r>
      <w:proofErr w:type="spellStart"/>
      <w:r>
        <w:rPr>
          <w:rStyle w:val="code-tag"/>
          <w:rFonts w:ascii="Courier New" w:hAnsi="Courier New" w:cs="Courier New"/>
          <w:color w:val="000091"/>
        </w:rPr>
        <w:t>groupId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  <w:proofErr w:type="spellStart"/>
      <w:r>
        <w:rPr>
          <w:rFonts w:ascii="Courier New" w:hAnsi="Courier New" w:cs="Courier New"/>
          <w:color w:val="333333"/>
        </w:rPr>
        <w:t>javax.activation</w:t>
      </w:r>
      <w:proofErr w:type="spellEnd"/>
      <w:r>
        <w:rPr>
          <w:rStyle w:val="code-tag"/>
          <w:rFonts w:ascii="Courier New" w:hAnsi="Courier New" w:cs="Courier New"/>
          <w:color w:val="000091"/>
        </w:rPr>
        <w:t>&lt;/</w:t>
      </w:r>
      <w:proofErr w:type="spellStart"/>
      <w:r>
        <w:rPr>
          <w:rStyle w:val="code-tag"/>
          <w:rFonts w:ascii="Courier New" w:hAnsi="Courier New" w:cs="Courier New"/>
          <w:color w:val="000091"/>
        </w:rPr>
        <w:t>groupId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</w:p>
    <w:p w:rsidR="00CF77FE" w:rsidRDefault="00CF77FE" w:rsidP="00CF77FE">
      <w:pPr>
        <w:pStyle w:val="HTML"/>
        <w:numPr>
          <w:ilvl w:val="1"/>
          <w:numId w:val="20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r>
        <w:rPr>
          <w:rStyle w:val="code-tag"/>
          <w:rFonts w:ascii="Courier New" w:hAnsi="Courier New" w:cs="Courier New"/>
          <w:color w:val="000091"/>
        </w:rPr>
        <w:t>&lt;</w:t>
      </w:r>
      <w:proofErr w:type="spellStart"/>
      <w:r>
        <w:rPr>
          <w:rStyle w:val="code-tag"/>
          <w:rFonts w:ascii="Courier New" w:hAnsi="Courier New" w:cs="Courier New"/>
          <w:color w:val="000091"/>
        </w:rPr>
        <w:t>artifactId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  <w:r>
        <w:rPr>
          <w:rFonts w:ascii="Courier New" w:hAnsi="Courier New" w:cs="Courier New"/>
          <w:color w:val="333333"/>
        </w:rPr>
        <w:t>activation</w:t>
      </w:r>
      <w:r>
        <w:rPr>
          <w:rStyle w:val="code-tag"/>
          <w:rFonts w:ascii="Courier New" w:hAnsi="Courier New" w:cs="Courier New"/>
          <w:color w:val="000091"/>
        </w:rPr>
        <w:t>&lt;/</w:t>
      </w:r>
      <w:proofErr w:type="spellStart"/>
      <w:r>
        <w:rPr>
          <w:rStyle w:val="code-tag"/>
          <w:rFonts w:ascii="Courier New" w:hAnsi="Courier New" w:cs="Courier New"/>
          <w:color w:val="000091"/>
        </w:rPr>
        <w:t>artifactId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</w:p>
    <w:p w:rsidR="00CF77FE" w:rsidRDefault="00CF77FE" w:rsidP="00CF77FE">
      <w:pPr>
        <w:pStyle w:val="HTML"/>
        <w:numPr>
          <w:ilvl w:val="1"/>
          <w:numId w:val="20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r>
        <w:rPr>
          <w:rStyle w:val="code-tag"/>
          <w:rFonts w:ascii="Courier New" w:hAnsi="Courier New" w:cs="Courier New"/>
          <w:color w:val="000091"/>
        </w:rPr>
        <w:t>&lt;version&gt;</w:t>
      </w:r>
      <w:r>
        <w:rPr>
          <w:rFonts w:ascii="Courier New" w:hAnsi="Courier New" w:cs="Courier New"/>
          <w:color w:val="333333"/>
        </w:rPr>
        <w:t>${</w:t>
      </w:r>
      <w:proofErr w:type="spellStart"/>
      <w:r>
        <w:rPr>
          <w:rFonts w:ascii="Courier New" w:hAnsi="Courier New" w:cs="Courier New"/>
          <w:color w:val="333333"/>
        </w:rPr>
        <w:t>activation.version</w:t>
      </w:r>
      <w:proofErr w:type="spellEnd"/>
      <w:r>
        <w:rPr>
          <w:rFonts w:ascii="Courier New" w:hAnsi="Courier New" w:cs="Courier New"/>
          <w:color w:val="333333"/>
        </w:rPr>
        <w:t>}</w:t>
      </w:r>
      <w:r>
        <w:rPr>
          <w:rStyle w:val="code-tag"/>
          <w:rFonts w:ascii="Courier New" w:hAnsi="Courier New" w:cs="Courier New"/>
          <w:color w:val="000091"/>
        </w:rPr>
        <w:t>&lt;/version&gt;</w:t>
      </w:r>
    </w:p>
    <w:p w:rsidR="00CF77FE" w:rsidRDefault="00CF77FE" w:rsidP="00CF77FE">
      <w:pPr>
        <w:pStyle w:val="HTML"/>
        <w:numPr>
          <w:ilvl w:val="1"/>
          <w:numId w:val="20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&lt;/dependency&gt;</w:t>
      </w:r>
    </w:p>
    <w:p w:rsidR="00CF77FE" w:rsidRDefault="00CF77FE" w:rsidP="00CF77FE">
      <w:pPr>
        <w:pStyle w:val="HTML"/>
        <w:numPr>
          <w:ilvl w:val="1"/>
          <w:numId w:val="20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comment"/>
          <w:rFonts w:ascii="Courier New" w:hAnsi="Courier New" w:cs="Courier New"/>
          <w:color w:val="808080"/>
        </w:rPr>
        <w:t>&lt;!-- spring support --&gt;</w:t>
      </w:r>
    </w:p>
    <w:p w:rsidR="00CF77FE" w:rsidRDefault="00CF77FE" w:rsidP="00CF77FE">
      <w:pPr>
        <w:pStyle w:val="HTML"/>
        <w:numPr>
          <w:ilvl w:val="1"/>
          <w:numId w:val="20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&lt;dependency&gt;</w:t>
      </w:r>
    </w:p>
    <w:p w:rsidR="00CF77FE" w:rsidRDefault="00CF77FE" w:rsidP="00CF77FE">
      <w:pPr>
        <w:pStyle w:val="HTML"/>
        <w:numPr>
          <w:ilvl w:val="1"/>
          <w:numId w:val="20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</w:t>
      </w:r>
      <w:proofErr w:type="spellStart"/>
      <w:r>
        <w:rPr>
          <w:rStyle w:val="code-tag"/>
          <w:rFonts w:ascii="Courier New" w:hAnsi="Courier New" w:cs="Courier New"/>
          <w:color w:val="000091"/>
        </w:rPr>
        <w:t>groupId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  <w:proofErr w:type="spellStart"/>
      <w:r>
        <w:rPr>
          <w:rFonts w:ascii="Courier New" w:hAnsi="Courier New" w:cs="Courier New"/>
          <w:color w:val="333333"/>
        </w:rPr>
        <w:t>org.springframework</w:t>
      </w:r>
      <w:proofErr w:type="spellEnd"/>
      <w:r>
        <w:rPr>
          <w:rStyle w:val="code-tag"/>
          <w:rFonts w:ascii="Courier New" w:hAnsi="Courier New" w:cs="Courier New"/>
          <w:color w:val="000091"/>
        </w:rPr>
        <w:t>&lt;/</w:t>
      </w:r>
      <w:proofErr w:type="spellStart"/>
      <w:r>
        <w:rPr>
          <w:rStyle w:val="code-tag"/>
          <w:rFonts w:ascii="Courier New" w:hAnsi="Courier New" w:cs="Courier New"/>
          <w:color w:val="000091"/>
        </w:rPr>
        <w:t>groupId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</w:p>
    <w:p w:rsidR="00CF77FE" w:rsidRDefault="00CF77FE" w:rsidP="00CF77FE">
      <w:pPr>
        <w:pStyle w:val="HTML"/>
        <w:numPr>
          <w:ilvl w:val="1"/>
          <w:numId w:val="20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</w:t>
      </w:r>
      <w:proofErr w:type="spellStart"/>
      <w:r>
        <w:rPr>
          <w:rStyle w:val="code-tag"/>
          <w:rFonts w:ascii="Courier New" w:hAnsi="Courier New" w:cs="Courier New"/>
          <w:color w:val="000091"/>
        </w:rPr>
        <w:t>artifactId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  <w:r>
        <w:rPr>
          <w:rFonts w:ascii="Courier New" w:hAnsi="Courier New" w:cs="Courier New"/>
          <w:color w:val="333333"/>
        </w:rPr>
        <w:t>spring-context-support</w:t>
      </w:r>
      <w:r>
        <w:rPr>
          <w:rStyle w:val="code-tag"/>
          <w:rFonts w:ascii="Courier New" w:hAnsi="Courier New" w:cs="Courier New"/>
          <w:color w:val="000091"/>
        </w:rPr>
        <w:t>&lt;/</w:t>
      </w:r>
      <w:proofErr w:type="spellStart"/>
      <w:r>
        <w:rPr>
          <w:rStyle w:val="code-tag"/>
          <w:rFonts w:ascii="Courier New" w:hAnsi="Courier New" w:cs="Courier New"/>
          <w:color w:val="000091"/>
        </w:rPr>
        <w:t>artifactId</w:t>
      </w:r>
      <w:proofErr w:type="spellEnd"/>
      <w:r>
        <w:rPr>
          <w:rStyle w:val="code-tag"/>
          <w:rFonts w:ascii="Courier New" w:hAnsi="Courier New" w:cs="Courier New"/>
          <w:color w:val="000091"/>
        </w:rPr>
        <w:t>&gt;</w:t>
      </w:r>
    </w:p>
    <w:p w:rsidR="00CF77FE" w:rsidRDefault="00CF77FE" w:rsidP="00CF77FE">
      <w:pPr>
        <w:pStyle w:val="HTML"/>
        <w:numPr>
          <w:ilvl w:val="1"/>
          <w:numId w:val="20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&lt;version&gt;</w:t>
      </w:r>
      <w:r>
        <w:rPr>
          <w:rFonts w:ascii="Courier New" w:hAnsi="Courier New" w:cs="Courier New"/>
          <w:color w:val="333333"/>
        </w:rPr>
        <w:t>${</w:t>
      </w:r>
      <w:proofErr w:type="spellStart"/>
      <w:r>
        <w:rPr>
          <w:rFonts w:ascii="Courier New" w:hAnsi="Courier New" w:cs="Courier New"/>
          <w:color w:val="333333"/>
        </w:rPr>
        <w:t>spring.version</w:t>
      </w:r>
      <w:proofErr w:type="spellEnd"/>
      <w:r>
        <w:rPr>
          <w:rFonts w:ascii="Courier New" w:hAnsi="Courier New" w:cs="Courier New"/>
          <w:color w:val="333333"/>
        </w:rPr>
        <w:t>}</w:t>
      </w:r>
      <w:r>
        <w:rPr>
          <w:rStyle w:val="code-tag"/>
          <w:rFonts w:ascii="Courier New" w:hAnsi="Courier New" w:cs="Courier New"/>
          <w:color w:val="000091"/>
        </w:rPr>
        <w:t>&lt;/version&gt;</w:t>
      </w:r>
    </w:p>
    <w:p w:rsidR="00CF77FE" w:rsidRDefault="00CF77FE" w:rsidP="00CF77FE">
      <w:pPr>
        <w:pStyle w:val="HTML"/>
        <w:numPr>
          <w:ilvl w:val="1"/>
          <w:numId w:val="20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&lt;/dependency&gt;</w:t>
      </w:r>
    </w:p>
    <w:p w:rsidR="00CF77FE" w:rsidRDefault="00CF77FE" w:rsidP="00CF77FE">
      <w:pPr>
        <w:widowControl/>
        <w:numPr>
          <w:ilvl w:val="0"/>
          <w:numId w:val="20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修改</w:t>
      </w:r>
      <w:r>
        <w:rPr>
          <w:rFonts w:ascii="Helvetica" w:hAnsi="Helvetica" w:cs="Helvetica"/>
          <w:color w:val="333333"/>
          <w:sz w:val="20"/>
          <w:szCs w:val="20"/>
        </w:rPr>
        <w:t>applicationContext-email.xml</w:t>
      </w:r>
      <w:r>
        <w:rPr>
          <w:rFonts w:ascii="Helvetica" w:hAnsi="Helvetica" w:cs="Helvetica"/>
          <w:color w:val="333333"/>
          <w:sz w:val="20"/>
          <w:szCs w:val="20"/>
        </w:rPr>
        <w:t>的配置信息</w:t>
      </w:r>
    </w:p>
    <w:p w:rsidR="00CF77FE" w:rsidRDefault="00CF77FE" w:rsidP="00CF77FE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comment"/>
          <w:rFonts w:ascii="Courier New" w:hAnsi="Courier New" w:cs="Courier New"/>
          <w:color w:val="808080"/>
        </w:rPr>
        <w:t>&lt;!-- mail</w:t>
      </w:r>
      <w:r>
        <w:rPr>
          <w:rStyle w:val="code-comment"/>
          <w:rFonts w:ascii="Courier New" w:hAnsi="Courier New" w:cs="Courier New"/>
          <w:color w:val="808080"/>
        </w:rPr>
        <w:t>配置信息</w:t>
      </w:r>
      <w:r>
        <w:rPr>
          <w:rStyle w:val="code-comment"/>
          <w:rFonts w:ascii="Courier New" w:hAnsi="Courier New" w:cs="Courier New"/>
          <w:color w:val="808080"/>
        </w:rPr>
        <w:t xml:space="preserve"> --&gt;</w:t>
      </w:r>
    </w:p>
    <w:p w:rsidR="00CF77FE" w:rsidRDefault="00CF77FE" w:rsidP="00CF77FE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&lt;bean id=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mailSender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class=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org.springframework.mail.javamail.JavaMailSenderImpl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>&gt;</w:t>
      </w:r>
    </w:p>
    <w:p w:rsidR="00CF77FE" w:rsidRDefault="00CF77FE" w:rsidP="00CF77FE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lastRenderedPageBreak/>
        <w:tab/>
      </w:r>
      <w:r>
        <w:rPr>
          <w:rStyle w:val="code-tag"/>
          <w:rFonts w:ascii="Courier New" w:hAnsi="Courier New" w:cs="Courier New"/>
          <w:color w:val="000091"/>
        </w:rPr>
        <w:t>&lt;property name=</w:t>
      </w:r>
      <w:r>
        <w:rPr>
          <w:rStyle w:val="code-quote"/>
          <w:rFonts w:ascii="Courier New" w:hAnsi="Courier New" w:cs="Courier New"/>
          <w:color w:val="009100"/>
        </w:rPr>
        <w:t>"host"</w:t>
      </w:r>
      <w:r>
        <w:rPr>
          <w:rStyle w:val="code-tag"/>
          <w:rFonts w:ascii="Courier New" w:hAnsi="Courier New" w:cs="Courier New"/>
          <w:color w:val="000091"/>
        </w:rPr>
        <w:t xml:space="preserve"> value=</w:t>
      </w:r>
      <w:r>
        <w:rPr>
          <w:rStyle w:val="code-quote"/>
          <w:rFonts w:ascii="Courier New" w:hAnsi="Courier New" w:cs="Courier New"/>
          <w:color w:val="009100"/>
        </w:rPr>
        <w:t>"smtp.renren-inc.com"</w:t>
      </w:r>
      <w:r>
        <w:rPr>
          <w:rStyle w:val="code-tag"/>
          <w:rFonts w:ascii="Courier New" w:hAnsi="Courier New" w:cs="Courier New"/>
          <w:color w:val="000091"/>
        </w:rPr>
        <w:t xml:space="preserve"> /&gt;</w:t>
      </w:r>
    </w:p>
    <w:p w:rsidR="00CF77FE" w:rsidRDefault="00CF77FE" w:rsidP="00CF77FE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&lt;property name=</w:t>
      </w:r>
      <w:r>
        <w:rPr>
          <w:rStyle w:val="code-quote"/>
          <w:rFonts w:ascii="Courier New" w:hAnsi="Courier New" w:cs="Courier New"/>
          <w:color w:val="009100"/>
        </w:rPr>
        <w:t>"username"</w:t>
      </w:r>
      <w:r>
        <w:rPr>
          <w:rStyle w:val="code-tag"/>
          <w:rFonts w:ascii="Courier New" w:hAnsi="Courier New" w:cs="Courier New"/>
          <w:color w:val="000091"/>
        </w:rPr>
        <w:t xml:space="preserve"> value=</w:t>
      </w:r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quote"/>
          <w:rFonts w:ascii="Courier New" w:hAnsi="Courier New" w:cs="Courier New"/>
          <w:color w:val="009100"/>
        </w:rPr>
        <w:t>邮箱</w:t>
      </w:r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/&gt;</w:t>
      </w:r>
    </w:p>
    <w:p w:rsidR="00CF77FE" w:rsidRDefault="00CF77FE" w:rsidP="00CF77FE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&lt;property name=</w:t>
      </w:r>
      <w:r>
        <w:rPr>
          <w:rStyle w:val="code-quote"/>
          <w:rFonts w:ascii="Courier New" w:hAnsi="Courier New" w:cs="Courier New"/>
          <w:color w:val="009100"/>
        </w:rPr>
        <w:t>"password"</w:t>
      </w:r>
      <w:r>
        <w:rPr>
          <w:rStyle w:val="code-tag"/>
          <w:rFonts w:ascii="Courier New" w:hAnsi="Courier New" w:cs="Courier New"/>
          <w:color w:val="000091"/>
        </w:rPr>
        <w:t xml:space="preserve"> value=</w:t>
      </w:r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quote"/>
          <w:rFonts w:ascii="Courier New" w:hAnsi="Courier New" w:cs="Courier New"/>
          <w:color w:val="009100"/>
        </w:rPr>
        <w:t>密码</w:t>
      </w:r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/&gt;</w:t>
      </w:r>
    </w:p>
    <w:p w:rsidR="00CF77FE" w:rsidRDefault="00CF77FE" w:rsidP="00CF77FE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&lt;property name=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defaultEncoding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 xml:space="preserve"> value=</w:t>
      </w:r>
      <w:r>
        <w:rPr>
          <w:rStyle w:val="code-quote"/>
          <w:rFonts w:ascii="Courier New" w:hAnsi="Courier New" w:cs="Courier New"/>
          <w:color w:val="009100"/>
        </w:rPr>
        <w:t>"UTF-8"</w:t>
      </w:r>
      <w:r>
        <w:rPr>
          <w:rStyle w:val="code-tag"/>
          <w:rFonts w:ascii="Courier New" w:hAnsi="Courier New" w:cs="Courier New"/>
          <w:color w:val="000091"/>
        </w:rPr>
        <w:t xml:space="preserve"> /&gt;</w:t>
      </w:r>
    </w:p>
    <w:p w:rsidR="00CF77FE" w:rsidRDefault="00CF77FE" w:rsidP="00CF77FE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&lt;property name=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javaMailProperties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>&gt;</w:t>
      </w:r>
    </w:p>
    <w:p w:rsidR="00CF77FE" w:rsidRDefault="00CF77FE" w:rsidP="00CF77FE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&lt;props&gt;</w:t>
      </w:r>
    </w:p>
    <w:p w:rsidR="00CF77FE" w:rsidRDefault="00CF77FE" w:rsidP="00CF77FE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&lt;prop key=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mail.smtp.auth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tag"/>
          <w:rFonts w:ascii="Courier New" w:hAnsi="Courier New" w:cs="Courier New"/>
          <w:color w:val="000091"/>
        </w:rPr>
        <w:t>&gt;</w:t>
      </w:r>
      <w:r>
        <w:rPr>
          <w:rFonts w:ascii="Courier New" w:hAnsi="Courier New" w:cs="Courier New"/>
          <w:color w:val="333333"/>
        </w:rPr>
        <w:t>true</w:t>
      </w:r>
      <w:r>
        <w:rPr>
          <w:rStyle w:val="code-tag"/>
          <w:rFonts w:ascii="Courier New" w:hAnsi="Courier New" w:cs="Courier New"/>
          <w:color w:val="000091"/>
        </w:rPr>
        <w:t>&lt;/prop&gt;</w:t>
      </w:r>
    </w:p>
    <w:p w:rsidR="00CF77FE" w:rsidRDefault="00CF77FE" w:rsidP="00CF77FE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    </w:t>
      </w:r>
      <w:r>
        <w:rPr>
          <w:rStyle w:val="code-comment"/>
          <w:rFonts w:ascii="Courier New" w:hAnsi="Courier New" w:cs="Courier New"/>
          <w:color w:val="808080"/>
        </w:rPr>
        <w:t xml:space="preserve">&lt;!-- </w:t>
      </w:r>
      <w:r>
        <w:rPr>
          <w:rStyle w:val="code-comment"/>
          <w:rFonts w:ascii="Courier New" w:hAnsi="Courier New" w:cs="Courier New"/>
          <w:color w:val="808080"/>
        </w:rPr>
        <w:t>使用人人邮箱无需配置此处，如果使用</w:t>
      </w:r>
      <w:proofErr w:type="spellStart"/>
      <w:r>
        <w:rPr>
          <w:rStyle w:val="code-comment"/>
          <w:rFonts w:ascii="Courier New" w:hAnsi="Courier New" w:cs="Courier New"/>
          <w:color w:val="808080"/>
        </w:rPr>
        <w:t>gmail</w:t>
      </w:r>
      <w:proofErr w:type="spellEnd"/>
      <w:r>
        <w:rPr>
          <w:rStyle w:val="code-comment"/>
          <w:rFonts w:ascii="Courier New" w:hAnsi="Courier New" w:cs="Courier New"/>
          <w:color w:val="808080"/>
        </w:rPr>
        <w:t>，请配置如下信息：</w:t>
      </w:r>
      <w:r>
        <w:rPr>
          <w:rStyle w:val="code-comment"/>
          <w:rFonts w:ascii="Courier New" w:hAnsi="Courier New" w:cs="Courier New"/>
          <w:color w:val="808080"/>
        </w:rPr>
        <w:t>&lt;prop key=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mail.smtp.starttls.enable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Style w:val="code-comment"/>
          <w:rFonts w:ascii="Courier New" w:hAnsi="Courier New" w:cs="Courier New"/>
          <w:color w:val="808080"/>
        </w:rPr>
        <w:t>&gt;</w:t>
      </w:r>
      <w:r>
        <w:rPr>
          <w:rStyle w:val="code-tag"/>
          <w:rFonts w:ascii="Courier New" w:hAnsi="Courier New" w:cs="Courier New"/>
          <w:color w:val="000091"/>
        </w:rPr>
        <w:t>true&lt;/prop&gt; --&gt;</w:t>
      </w:r>
    </w:p>
    <w:p w:rsidR="00CF77FE" w:rsidRDefault="00CF77FE" w:rsidP="00CF77FE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&lt;/props&gt;</w:t>
      </w:r>
    </w:p>
    <w:p w:rsidR="00CF77FE" w:rsidRDefault="00CF77FE" w:rsidP="00CF77FE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ab/>
      </w:r>
      <w:r>
        <w:rPr>
          <w:rStyle w:val="code-tag"/>
          <w:rFonts w:ascii="Courier New" w:hAnsi="Courier New" w:cs="Courier New"/>
          <w:color w:val="000091"/>
        </w:rPr>
        <w:t>&lt;/property&gt;</w:t>
      </w:r>
    </w:p>
    <w:p w:rsidR="00CF77FE" w:rsidRDefault="00CF77FE" w:rsidP="00CF77FE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Style w:val="code-tag"/>
          <w:rFonts w:ascii="Courier New" w:hAnsi="Courier New" w:cs="Courier New"/>
          <w:color w:val="000091"/>
        </w:rPr>
        <w:t>&lt;/bean&gt;</w:t>
      </w:r>
    </w:p>
    <w:p w:rsidR="00CF77FE" w:rsidRDefault="00CF77FE" w:rsidP="00CF77FE">
      <w:pPr>
        <w:widowControl/>
        <w:numPr>
          <w:ilvl w:val="0"/>
          <w:numId w:val="20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如果想要发送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格式的附件，可以自己手写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代码，然后传入到对应的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SimpleMailMessage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实例中。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也可以使用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Freemarker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模板来生成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代码，将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Freemarker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的模板拷贝到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src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/main/resources/email</w:t>
      </w:r>
      <w:r>
        <w:rPr>
          <w:rFonts w:ascii="Helvetica" w:hAnsi="Helvetica" w:cs="Helvetica"/>
          <w:color w:val="333333"/>
          <w:sz w:val="20"/>
          <w:szCs w:val="20"/>
        </w:rPr>
        <w:t>目录下，传入文件名和参数，即可生成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代码。</w:t>
      </w:r>
    </w:p>
    <w:p w:rsidR="00CF77FE" w:rsidRDefault="00CF77FE" w:rsidP="00CF77FE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proofErr w:type="spellStart"/>
      <w:r>
        <w:rPr>
          <w:rFonts w:ascii="Courier New" w:hAnsi="Courier New" w:cs="Courier New"/>
          <w:color w:val="333333"/>
        </w:rPr>
        <w:t>SimpleMailMessage</w:t>
      </w:r>
      <w:proofErr w:type="spellEnd"/>
      <w:r>
        <w:rPr>
          <w:rFonts w:ascii="Courier New" w:hAnsi="Courier New" w:cs="Courier New"/>
          <w:color w:val="333333"/>
        </w:rPr>
        <w:t xml:space="preserve"> message = </w:t>
      </w:r>
      <w:proofErr w:type="spellStart"/>
      <w:r>
        <w:rPr>
          <w:rFonts w:ascii="Courier New" w:hAnsi="Courier New" w:cs="Courier New"/>
          <w:color w:val="333333"/>
        </w:rPr>
        <w:t>buildSimpleMessage</w:t>
      </w:r>
      <w:proofErr w:type="spellEnd"/>
      <w:r>
        <w:rPr>
          <w:rFonts w:ascii="Courier New" w:hAnsi="Courier New" w:cs="Courier New"/>
          <w:color w:val="333333"/>
        </w:rPr>
        <w:t>();</w:t>
      </w:r>
    </w:p>
    <w:p w:rsidR="00CF77FE" w:rsidRDefault="00CF77FE" w:rsidP="00CF77FE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String filename = </w:t>
      </w:r>
      <w:r>
        <w:rPr>
          <w:rStyle w:val="code-quote"/>
          <w:rFonts w:ascii="Courier New" w:hAnsi="Courier New" w:cs="Courier New"/>
          <w:color w:val="009100"/>
        </w:rPr>
        <w:t>"mailTemplate.ftl"</w:t>
      </w:r>
      <w:r>
        <w:rPr>
          <w:rFonts w:ascii="Courier New" w:hAnsi="Courier New" w:cs="Courier New"/>
          <w:color w:val="333333"/>
        </w:rPr>
        <w:t>;</w:t>
      </w:r>
    </w:p>
    <w:p w:rsidR="00CF77FE" w:rsidRDefault="00CF77FE" w:rsidP="00CF77FE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Map</w:t>
      </w:r>
      <w:r>
        <w:rPr>
          <w:rStyle w:val="code-tag"/>
          <w:rFonts w:ascii="Courier New" w:hAnsi="Courier New" w:cs="Courier New"/>
          <w:color w:val="000091"/>
        </w:rPr>
        <w:t>&lt;String, String&gt;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params</w:t>
      </w:r>
      <w:proofErr w:type="spellEnd"/>
      <w:r>
        <w:rPr>
          <w:rFonts w:ascii="Courier New" w:hAnsi="Courier New" w:cs="Courier New"/>
          <w:color w:val="333333"/>
        </w:rPr>
        <w:t xml:space="preserve"> = </w:t>
      </w:r>
      <w:proofErr w:type="spellStart"/>
      <w:r>
        <w:rPr>
          <w:rFonts w:ascii="Courier New" w:hAnsi="Courier New" w:cs="Courier New"/>
          <w:color w:val="333333"/>
        </w:rPr>
        <w:t>Collections.singletonMap</w:t>
      </w:r>
      <w:proofErr w:type="spellEnd"/>
      <w:r>
        <w:rPr>
          <w:rFonts w:ascii="Courier New" w:hAnsi="Courier New" w:cs="Courier New"/>
          <w:color w:val="333333"/>
        </w:rPr>
        <w:t>(</w:t>
      </w:r>
      <w:r>
        <w:rPr>
          <w:rStyle w:val="code-quote"/>
          <w:rFonts w:ascii="Courier New" w:hAnsi="Courier New" w:cs="Courier New"/>
          <w:color w:val="009100"/>
        </w:rPr>
        <w:t>"</w:t>
      </w:r>
      <w:proofErr w:type="spellStart"/>
      <w:r>
        <w:rPr>
          <w:rStyle w:val="code-quote"/>
          <w:rFonts w:ascii="Courier New" w:hAnsi="Courier New" w:cs="Courier New"/>
          <w:color w:val="009100"/>
        </w:rPr>
        <w:t>userName</w:t>
      </w:r>
      <w:proofErr w:type="spellEnd"/>
      <w:r>
        <w:rPr>
          <w:rStyle w:val="code-quote"/>
          <w:rFonts w:ascii="Courier New" w:hAnsi="Courier New" w:cs="Courier New"/>
          <w:color w:val="009100"/>
        </w:rPr>
        <w:t>"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Style w:val="code-quote"/>
          <w:rFonts w:ascii="Courier New" w:hAnsi="Courier New" w:cs="Courier New"/>
          <w:color w:val="009100"/>
        </w:rPr>
        <w:t>"yong.cao"</w:t>
      </w:r>
      <w:r>
        <w:rPr>
          <w:rFonts w:ascii="Courier New" w:hAnsi="Courier New" w:cs="Courier New"/>
          <w:color w:val="333333"/>
        </w:rPr>
        <w:t>);</w:t>
      </w:r>
    </w:p>
    <w:p w:rsidR="00CF77FE" w:rsidRDefault="00CF77FE" w:rsidP="00CF77FE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proofErr w:type="spellStart"/>
      <w:r>
        <w:rPr>
          <w:rFonts w:ascii="Courier New" w:hAnsi="Courier New" w:cs="Courier New"/>
          <w:color w:val="333333"/>
        </w:rPr>
        <w:t>mimeMailService.sendMailTemplate</w:t>
      </w:r>
      <w:proofErr w:type="spellEnd"/>
      <w:r>
        <w:rPr>
          <w:rFonts w:ascii="Courier New" w:hAnsi="Courier New" w:cs="Courier New"/>
          <w:color w:val="333333"/>
        </w:rPr>
        <w:t xml:space="preserve">(message, filename, </w:t>
      </w:r>
      <w:proofErr w:type="spellStart"/>
      <w:r>
        <w:rPr>
          <w:rFonts w:ascii="Courier New" w:hAnsi="Courier New" w:cs="Courier New"/>
          <w:color w:val="333333"/>
        </w:rPr>
        <w:t>params</w:t>
      </w:r>
      <w:proofErr w:type="spellEnd"/>
      <w:r>
        <w:rPr>
          <w:rFonts w:ascii="Courier New" w:hAnsi="Courier New" w:cs="Courier New"/>
          <w:color w:val="333333"/>
        </w:rPr>
        <w:t>);</w:t>
      </w:r>
    </w:p>
    <w:p w:rsidR="00CF77FE" w:rsidRDefault="00CF77FE" w:rsidP="00CF77FE">
      <w:pPr>
        <w:pStyle w:val="a5"/>
        <w:spacing w:before="0" w:beforeAutospacing="0" w:after="0" w:afterAutospacing="0" w:line="260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注：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SimpleMailMessage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包括发送人，收件人，内容，标题等信息。</w:t>
      </w:r>
    </w:p>
    <w:p w:rsidR="00CF77FE" w:rsidRDefault="00CF77FE" w:rsidP="00CF77FE">
      <w:pPr>
        <w:widowControl/>
        <w:numPr>
          <w:ilvl w:val="0"/>
          <w:numId w:val="20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如果想要发送带有附件的邮件，需要将附件拷贝到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src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/main/resources/email</w:t>
      </w:r>
      <w:r>
        <w:rPr>
          <w:rFonts w:ascii="Helvetica" w:hAnsi="Helvetica" w:cs="Helvetica"/>
          <w:color w:val="333333"/>
          <w:sz w:val="20"/>
          <w:szCs w:val="20"/>
        </w:rPr>
        <w:t>目录下。</w:t>
      </w:r>
    </w:p>
    <w:p w:rsidR="00CF77FE" w:rsidRDefault="00CF77FE" w:rsidP="00CF77FE">
      <w:pPr>
        <w:widowControl/>
        <w:numPr>
          <w:ilvl w:val="1"/>
          <w:numId w:val="20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单一附件</w:t>
      </w:r>
    </w:p>
    <w:p w:rsidR="00CF77FE" w:rsidRDefault="00CF77FE" w:rsidP="00CF77FE">
      <w:pPr>
        <w:pStyle w:val="HTML"/>
        <w:numPr>
          <w:ilvl w:val="1"/>
          <w:numId w:val="20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proofErr w:type="spellStart"/>
      <w:r>
        <w:rPr>
          <w:rFonts w:ascii="Courier New" w:hAnsi="Courier New" w:cs="Courier New"/>
          <w:color w:val="333333"/>
        </w:rPr>
        <w:t>SimpleMailMessage</w:t>
      </w:r>
      <w:proofErr w:type="spellEnd"/>
      <w:r>
        <w:rPr>
          <w:rFonts w:ascii="Courier New" w:hAnsi="Courier New" w:cs="Courier New"/>
          <w:color w:val="333333"/>
        </w:rPr>
        <w:t xml:space="preserve"> message = </w:t>
      </w:r>
      <w:proofErr w:type="spellStart"/>
      <w:r>
        <w:rPr>
          <w:rFonts w:ascii="Courier New" w:hAnsi="Courier New" w:cs="Courier New"/>
          <w:color w:val="333333"/>
        </w:rPr>
        <w:t>buildSimpleMessage</w:t>
      </w:r>
      <w:proofErr w:type="spellEnd"/>
      <w:r>
        <w:rPr>
          <w:rFonts w:ascii="Courier New" w:hAnsi="Courier New" w:cs="Courier New"/>
          <w:color w:val="333333"/>
        </w:rPr>
        <w:t>();</w:t>
      </w:r>
    </w:p>
    <w:p w:rsidR="00CF77FE" w:rsidRDefault="00CF77FE" w:rsidP="00CF77FE">
      <w:pPr>
        <w:pStyle w:val="HTML"/>
        <w:numPr>
          <w:ilvl w:val="1"/>
          <w:numId w:val="20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String[] files = new String[] { EMAIL_ATTACHMENT };//</w:t>
      </w:r>
      <w:r>
        <w:rPr>
          <w:rFonts w:ascii="Courier New" w:hAnsi="Courier New" w:cs="Courier New"/>
          <w:color w:val="333333"/>
        </w:rPr>
        <w:t>附件名</w:t>
      </w:r>
    </w:p>
    <w:p w:rsidR="00CF77FE" w:rsidRDefault="00CF77FE" w:rsidP="00CF77FE">
      <w:pPr>
        <w:pStyle w:val="HTML"/>
        <w:numPr>
          <w:ilvl w:val="1"/>
          <w:numId w:val="20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proofErr w:type="spellStart"/>
      <w:r>
        <w:rPr>
          <w:rFonts w:ascii="Courier New" w:hAnsi="Courier New" w:cs="Courier New"/>
          <w:color w:val="333333"/>
        </w:rPr>
        <w:t>mimeMailService.sendMailFiles</w:t>
      </w:r>
      <w:proofErr w:type="spellEnd"/>
      <w:r>
        <w:rPr>
          <w:rFonts w:ascii="Courier New" w:hAnsi="Courier New" w:cs="Courier New"/>
          <w:color w:val="333333"/>
        </w:rPr>
        <w:t>(message, files);</w:t>
      </w:r>
    </w:p>
    <w:p w:rsidR="00CF77FE" w:rsidRDefault="00CF77FE" w:rsidP="00CF77FE">
      <w:pPr>
        <w:widowControl/>
        <w:numPr>
          <w:ilvl w:val="1"/>
          <w:numId w:val="20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多附件</w:t>
      </w:r>
    </w:p>
    <w:p w:rsidR="00CF77FE" w:rsidRDefault="00CF77FE" w:rsidP="00CF77FE">
      <w:pPr>
        <w:pStyle w:val="HTML"/>
        <w:numPr>
          <w:ilvl w:val="1"/>
          <w:numId w:val="20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proofErr w:type="spellStart"/>
      <w:r>
        <w:rPr>
          <w:rFonts w:ascii="Courier New" w:hAnsi="Courier New" w:cs="Courier New"/>
          <w:color w:val="333333"/>
        </w:rPr>
        <w:t>SimpleMailMessage</w:t>
      </w:r>
      <w:proofErr w:type="spellEnd"/>
      <w:r>
        <w:rPr>
          <w:rFonts w:ascii="Courier New" w:hAnsi="Courier New" w:cs="Courier New"/>
          <w:color w:val="333333"/>
        </w:rPr>
        <w:t xml:space="preserve"> message = </w:t>
      </w:r>
      <w:proofErr w:type="spellStart"/>
      <w:r>
        <w:rPr>
          <w:rFonts w:ascii="Courier New" w:hAnsi="Courier New" w:cs="Courier New"/>
          <w:color w:val="333333"/>
        </w:rPr>
        <w:t>buildSimpleMessage</w:t>
      </w:r>
      <w:proofErr w:type="spellEnd"/>
      <w:r>
        <w:rPr>
          <w:rFonts w:ascii="Courier New" w:hAnsi="Courier New" w:cs="Courier New"/>
          <w:color w:val="333333"/>
        </w:rPr>
        <w:t>();</w:t>
      </w:r>
    </w:p>
    <w:p w:rsidR="00CF77FE" w:rsidRDefault="00CF77FE" w:rsidP="00CF77FE">
      <w:pPr>
        <w:pStyle w:val="HTML"/>
        <w:numPr>
          <w:ilvl w:val="1"/>
          <w:numId w:val="20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String[] files = new String[] { EMAIL_ATTACHMENT, EMAIL_ATTACHMENT };</w:t>
      </w:r>
    </w:p>
    <w:p w:rsidR="00CF77FE" w:rsidRDefault="00CF77FE" w:rsidP="00CF77FE">
      <w:pPr>
        <w:pStyle w:val="HTML"/>
        <w:numPr>
          <w:ilvl w:val="1"/>
          <w:numId w:val="20"/>
        </w:numPr>
        <w:shd w:val="clear" w:color="auto" w:fill="FFFFFF"/>
        <w:tabs>
          <w:tab w:val="clear" w:pos="1440"/>
        </w:tabs>
        <w:rPr>
          <w:rFonts w:ascii="Courier New" w:hAnsi="Courier New" w:cs="Courier New"/>
          <w:color w:val="333333"/>
        </w:rPr>
      </w:pPr>
      <w:proofErr w:type="spellStart"/>
      <w:r>
        <w:rPr>
          <w:rFonts w:ascii="Courier New" w:hAnsi="Courier New" w:cs="Courier New"/>
          <w:color w:val="333333"/>
        </w:rPr>
        <w:t>mimeMailService.sendMailFiles</w:t>
      </w:r>
      <w:proofErr w:type="spellEnd"/>
      <w:r>
        <w:rPr>
          <w:rFonts w:ascii="Courier New" w:hAnsi="Courier New" w:cs="Courier New"/>
          <w:color w:val="333333"/>
        </w:rPr>
        <w:t>(message, files);</w:t>
      </w:r>
    </w:p>
    <w:p w:rsidR="00CF77FE" w:rsidRDefault="00CF77FE" w:rsidP="00CF77FE">
      <w:pPr>
        <w:widowControl/>
        <w:numPr>
          <w:ilvl w:val="0"/>
          <w:numId w:val="20"/>
        </w:numPr>
        <w:spacing w:line="2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控制器层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Contoller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的使用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在相应的</w:t>
      </w:r>
      <w:r>
        <w:rPr>
          <w:rFonts w:ascii="Helvetica" w:hAnsi="Helvetica" w:cs="Helvetica"/>
          <w:color w:val="333333"/>
          <w:sz w:val="20"/>
          <w:szCs w:val="20"/>
        </w:rPr>
        <w:t>Controller</w:t>
      </w:r>
      <w:r>
        <w:rPr>
          <w:rFonts w:ascii="Helvetica" w:hAnsi="Helvetica" w:cs="Helvetica"/>
          <w:color w:val="333333"/>
          <w:sz w:val="20"/>
          <w:szCs w:val="20"/>
        </w:rPr>
        <w:t>中，使用</w:t>
      </w:r>
      <w:r>
        <w:rPr>
          <w:rFonts w:ascii="Helvetica" w:hAnsi="Helvetica" w:cs="Helvetica"/>
          <w:color w:val="333333"/>
          <w:sz w:val="20"/>
          <w:szCs w:val="20"/>
        </w:rPr>
        <w:t>@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Autowired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注入相应的邮件</w:t>
      </w:r>
      <w:r>
        <w:rPr>
          <w:rFonts w:ascii="Helvetica" w:hAnsi="Helvetica" w:cs="Helvetica"/>
          <w:color w:val="333333"/>
          <w:sz w:val="20"/>
          <w:szCs w:val="20"/>
        </w:rPr>
        <w:t>Service</w:t>
      </w:r>
      <w:r>
        <w:rPr>
          <w:rFonts w:ascii="Helvetica" w:hAnsi="Helvetica" w:cs="Helvetica"/>
          <w:color w:val="333333"/>
          <w:sz w:val="20"/>
          <w:szCs w:val="20"/>
        </w:rPr>
        <w:t>，调用其中的方法。</w:t>
      </w:r>
    </w:p>
    <w:p w:rsidR="00CF77FE" w:rsidRDefault="00CF77FE" w:rsidP="00CF77FE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@</w:t>
      </w:r>
      <w:proofErr w:type="spellStart"/>
      <w:r>
        <w:rPr>
          <w:rFonts w:ascii="Courier New" w:hAnsi="Courier New" w:cs="Courier New"/>
          <w:color w:val="333333"/>
        </w:rPr>
        <w:t>Autowired</w:t>
      </w:r>
      <w:proofErr w:type="spellEnd"/>
    </w:p>
    <w:p w:rsidR="00CF77FE" w:rsidRDefault="00CF77FE" w:rsidP="00CF77FE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private </w:t>
      </w:r>
      <w:proofErr w:type="spellStart"/>
      <w:r>
        <w:rPr>
          <w:rFonts w:ascii="Courier New" w:hAnsi="Courier New" w:cs="Courier New"/>
          <w:color w:val="333333"/>
        </w:rPr>
        <w:t>SimpleMailService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simpleMailService</w:t>
      </w:r>
      <w:proofErr w:type="spellEnd"/>
      <w:r>
        <w:rPr>
          <w:rFonts w:ascii="Courier New" w:hAnsi="Courier New" w:cs="Courier New"/>
          <w:color w:val="333333"/>
        </w:rPr>
        <w:t>;</w:t>
      </w:r>
    </w:p>
    <w:p w:rsidR="00CF77FE" w:rsidRDefault="00CF77FE" w:rsidP="00CF77FE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</w:p>
    <w:p w:rsidR="00CF77FE" w:rsidRDefault="00CF77FE" w:rsidP="00CF77FE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@</w:t>
      </w:r>
      <w:proofErr w:type="spellStart"/>
      <w:r>
        <w:rPr>
          <w:rFonts w:ascii="Courier New" w:hAnsi="Courier New" w:cs="Courier New"/>
          <w:color w:val="333333"/>
        </w:rPr>
        <w:t>Autowired</w:t>
      </w:r>
      <w:proofErr w:type="spellEnd"/>
    </w:p>
    <w:p w:rsidR="00CF77FE" w:rsidRDefault="00CF77FE" w:rsidP="00CF77FE">
      <w:pPr>
        <w:pStyle w:val="HTML"/>
        <w:shd w:val="clear" w:color="auto" w:fill="FFFFFF"/>
        <w:ind w:left="72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private </w:t>
      </w:r>
      <w:proofErr w:type="spellStart"/>
      <w:r>
        <w:rPr>
          <w:rFonts w:ascii="Courier New" w:hAnsi="Courier New" w:cs="Courier New"/>
          <w:color w:val="333333"/>
        </w:rPr>
        <w:t>MimeMailService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mimeMailService</w:t>
      </w:r>
      <w:proofErr w:type="spellEnd"/>
      <w:r>
        <w:rPr>
          <w:rFonts w:ascii="Courier New" w:hAnsi="Courier New" w:cs="Courier New"/>
          <w:color w:val="333333"/>
        </w:rPr>
        <w:t>;</w:t>
      </w:r>
    </w:p>
    <w:p w:rsidR="00CF77FE" w:rsidRPr="00296A2B" w:rsidRDefault="00CF77FE"/>
    <w:sectPr w:rsidR="00CF77FE" w:rsidRPr="00296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BFA" w:rsidRDefault="008A0BFA" w:rsidP="008A0BFA">
      <w:r>
        <w:separator/>
      </w:r>
    </w:p>
  </w:endnote>
  <w:endnote w:type="continuationSeparator" w:id="1">
    <w:p w:rsidR="008A0BFA" w:rsidRDefault="008A0BFA" w:rsidP="008A0B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BFA" w:rsidRDefault="008A0BFA" w:rsidP="008A0BFA">
      <w:r>
        <w:separator/>
      </w:r>
    </w:p>
  </w:footnote>
  <w:footnote w:type="continuationSeparator" w:id="1">
    <w:p w:rsidR="008A0BFA" w:rsidRDefault="008A0BFA" w:rsidP="008A0B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1CAF"/>
    <w:multiLevelType w:val="multilevel"/>
    <w:tmpl w:val="1FDA5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2C70F9"/>
    <w:multiLevelType w:val="multilevel"/>
    <w:tmpl w:val="B5D6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DA22D8"/>
    <w:multiLevelType w:val="multilevel"/>
    <w:tmpl w:val="DDAA5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867A0C"/>
    <w:multiLevelType w:val="multilevel"/>
    <w:tmpl w:val="056C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8C6410"/>
    <w:multiLevelType w:val="multilevel"/>
    <w:tmpl w:val="0DBE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A15594"/>
    <w:multiLevelType w:val="multilevel"/>
    <w:tmpl w:val="BD48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CD4FBE"/>
    <w:multiLevelType w:val="multilevel"/>
    <w:tmpl w:val="CFEC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AF07EFA"/>
    <w:multiLevelType w:val="multilevel"/>
    <w:tmpl w:val="FDD2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C564C4"/>
    <w:multiLevelType w:val="multilevel"/>
    <w:tmpl w:val="25688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694973"/>
    <w:multiLevelType w:val="multilevel"/>
    <w:tmpl w:val="18C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C4024E"/>
    <w:multiLevelType w:val="multilevel"/>
    <w:tmpl w:val="34E4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F00631"/>
    <w:multiLevelType w:val="multilevel"/>
    <w:tmpl w:val="8E7E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9A80528"/>
    <w:multiLevelType w:val="multilevel"/>
    <w:tmpl w:val="07F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01346F"/>
    <w:multiLevelType w:val="multilevel"/>
    <w:tmpl w:val="6F60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B7862E1"/>
    <w:multiLevelType w:val="multilevel"/>
    <w:tmpl w:val="1A10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E919DA"/>
    <w:multiLevelType w:val="multilevel"/>
    <w:tmpl w:val="08D6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5D05D7"/>
    <w:multiLevelType w:val="multilevel"/>
    <w:tmpl w:val="7C04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F05507A"/>
    <w:multiLevelType w:val="multilevel"/>
    <w:tmpl w:val="62C8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1FC2251"/>
    <w:multiLevelType w:val="multilevel"/>
    <w:tmpl w:val="8DF0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781309"/>
    <w:multiLevelType w:val="multilevel"/>
    <w:tmpl w:val="DAEA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9"/>
  </w:num>
  <w:num w:numId="3">
    <w:abstractNumId w:val="1"/>
  </w:num>
  <w:num w:numId="4">
    <w:abstractNumId w:val="17"/>
  </w:num>
  <w:num w:numId="5">
    <w:abstractNumId w:val="4"/>
  </w:num>
  <w:num w:numId="6">
    <w:abstractNumId w:val="16"/>
  </w:num>
  <w:num w:numId="7">
    <w:abstractNumId w:val="6"/>
  </w:num>
  <w:num w:numId="8">
    <w:abstractNumId w:val="3"/>
  </w:num>
  <w:num w:numId="9">
    <w:abstractNumId w:val="13"/>
  </w:num>
  <w:num w:numId="10">
    <w:abstractNumId w:val="11"/>
  </w:num>
  <w:num w:numId="11">
    <w:abstractNumId w:val="18"/>
  </w:num>
  <w:num w:numId="12">
    <w:abstractNumId w:val="5"/>
  </w:num>
  <w:num w:numId="13">
    <w:abstractNumId w:val="2"/>
  </w:num>
  <w:num w:numId="14">
    <w:abstractNumId w:val="14"/>
  </w:num>
  <w:num w:numId="15">
    <w:abstractNumId w:val="0"/>
  </w:num>
  <w:num w:numId="16">
    <w:abstractNumId w:val="10"/>
  </w:num>
  <w:num w:numId="17">
    <w:abstractNumId w:val="9"/>
  </w:num>
  <w:num w:numId="18">
    <w:abstractNumId w:val="15"/>
  </w:num>
  <w:num w:numId="19">
    <w:abstractNumId w:val="12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BFA"/>
    <w:rsid w:val="001629D4"/>
    <w:rsid w:val="0019798E"/>
    <w:rsid w:val="00296A2B"/>
    <w:rsid w:val="002C7215"/>
    <w:rsid w:val="005D48E5"/>
    <w:rsid w:val="00880971"/>
    <w:rsid w:val="008A0BFA"/>
    <w:rsid w:val="00CF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48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4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8A0BF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09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0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0B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0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0BF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A0BFA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A0B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A0BFA"/>
    <w:rPr>
      <w:color w:val="0000FF"/>
      <w:u w:val="single"/>
    </w:rPr>
  </w:style>
  <w:style w:type="character" w:customStyle="1" w:styleId="apple-converted-space">
    <w:name w:val="apple-converted-space"/>
    <w:basedOn w:val="a0"/>
    <w:rsid w:val="008A0BFA"/>
  </w:style>
  <w:style w:type="paragraph" w:styleId="HTML">
    <w:name w:val="HTML Preformatted"/>
    <w:basedOn w:val="a"/>
    <w:link w:val="HTMLChar"/>
    <w:uiPriority w:val="99"/>
    <w:semiHidden/>
    <w:unhideWhenUsed/>
    <w:rsid w:val="008A0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0BFA"/>
    <w:rPr>
      <w:rFonts w:ascii="宋体" w:eastAsia="宋体" w:hAnsi="宋体" w:cs="宋体"/>
      <w:kern w:val="0"/>
      <w:sz w:val="24"/>
      <w:szCs w:val="24"/>
    </w:rPr>
  </w:style>
  <w:style w:type="character" w:customStyle="1" w:styleId="code-quote">
    <w:name w:val="code-quote"/>
    <w:basedOn w:val="a0"/>
    <w:rsid w:val="008A0BFA"/>
  </w:style>
  <w:style w:type="character" w:customStyle="1" w:styleId="code-keyword">
    <w:name w:val="code-keyword"/>
    <w:basedOn w:val="a0"/>
    <w:rsid w:val="008A0BFA"/>
  </w:style>
  <w:style w:type="character" w:customStyle="1" w:styleId="code-object">
    <w:name w:val="code-object"/>
    <w:basedOn w:val="a0"/>
    <w:rsid w:val="008A0BFA"/>
  </w:style>
  <w:style w:type="character" w:customStyle="1" w:styleId="1Char">
    <w:name w:val="标题 1 Char"/>
    <w:basedOn w:val="a0"/>
    <w:link w:val="1"/>
    <w:uiPriority w:val="9"/>
    <w:rsid w:val="005D48E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5D48E5"/>
    <w:rPr>
      <w:b/>
      <w:bCs/>
      <w:sz w:val="32"/>
      <w:szCs w:val="32"/>
    </w:rPr>
  </w:style>
  <w:style w:type="character" w:customStyle="1" w:styleId="noprint">
    <w:name w:val="noprint"/>
    <w:basedOn w:val="a0"/>
    <w:rsid w:val="005D48E5"/>
  </w:style>
  <w:style w:type="character" w:customStyle="1" w:styleId="code-comment">
    <w:name w:val="code-comment"/>
    <w:basedOn w:val="a0"/>
    <w:rsid w:val="005D48E5"/>
  </w:style>
  <w:style w:type="character" w:customStyle="1" w:styleId="5Char">
    <w:name w:val="标题 5 Char"/>
    <w:basedOn w:val="a0"/>
    <w:link w:val="5"/>
    <w:uiPriority w:val="9"/>
    <w:semiHidden/>
    <w:rsid w:val="00880971"/>
    <w:rPr>
      <w:b/>
      <w:bCs/>
      <w:sz w:val="28"/>
      <w:szCs w:val="28"/>
    </w:rPr>
  </w:style>
  <w:style w:type="character" w:customStyle="1" w:styleId="code-tag">
    <w:name w:val="code-tag"/>
    <w:basedOn w:val="a0"/>
    <w:rsid w:val="008809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37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3005">
              <w:marLeft w:val="0"/>
              <w:marRight w:val="0"/>
              <w:marTop w:val="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</w:div>
            <w:div w:id="181093187">
              <w:marLeft w:val="0"/>
              <w:marRight w:val="0"/>
              <w:marTop w:val="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</w:div>
            <w:div w:id="25375273">
              <w:marLeft w:val="0"/>
              <w:marRight w:val="0"/>
              <w:marTop w:val="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</w:div>
            <w:div w:id="1603537512">
              <w:marLeft w:val="0"/>
              <w:marRight w:val="0"/>
              <w:marTop w:val="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</w:div>
            <w:div w:id="992873268">
              <w:marLeft w:val="0"/>
              <w:marRight w:val="0"/>
              <w:marTop w:val="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</w:div>
            <w:div w:id="1281569589">
              <w:marLeft w:val="0"/>
              <w:marRight w:val="0"/>
              <w:marTop w:val="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</w:div>
          </w:divsChild>
        </w:div>
      </w:divsChild>
    </w:div>
    <w:div w:id="181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20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0362">
              <w:marLeft w:val="0"/>
              <w:marRight w:val="0"/>
              <w:marTop w:val="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</w:div>
            <w:div w:id="695543078">
              <w:marLeft w:val="0"/>
              <w:marRight w:val="0"/>
              <w:marTop w:val="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</w:div>
            <w:div w:id="715397515">
              <w:marLeft w:val="0"/>
              <w:marRight w:val="0"/>
              <w:marTop w:val="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</w:div>
            <w:div w:id="39669467">
              <w:marLeft w:val="0"/>
              <w:marRight w:val="0"/>
              <w:marTop w:val="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</w:div>
            <w:div w:id="1645890529">
              <w:marLeft w:val="0"/>
              <w:marRight w:val="0"/>
              <w:marTop w:val="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</w:div>
            <w:div w:id="140581583">
              <w:marLeft w:val="0"/>
              <w:marRight w:val="0"/>
              <w:marTop w:val="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</w:div>
            <w:div w:id="2056152501">
              <w:marLeft w:val="0"/>
              <w:marRight w:val="0"/>
              <w:marTop w:val="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</w:div>
            <w:div w:id="10421698">
              <w:marLeft w:val="0"/>
              <w:marRight w:val="0"/>
              <w:marTop w:val="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</w:div>
            <w:div w:id="1962834999">
              <w:marLeft w:val="0"/>
              <w:marRight w:val="0"/>
              <w:marTop w:val="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</w:div>
          </w:divsChild>
        </w:div>
      </w:divsChild>
    </w:div>
    <w:div w:id="2224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0986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1364212542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1610356138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991562409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</w:divsChild>
    </w:div>
    <w:div w:id="5743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29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787">
              <w:marLeft w:val="0"/>
              <w:marRight w:val="0"/>
              <w:marTop w:val="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</w:div>
            <w:div w:id="486938814">
              <w:marLeft w:val="0"/>
              <w:marRight w:val="0"/>
              <w:marTop w:val="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</w:div>
            <w:div w:id="1080057152">
              <w:marLeft w:val="0"/>
              <w:marRight w:val="0"/>
              <w:marTop w:val="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</w:div>
          </w:divsChild>
        </w:div>
      </w:divsChild>
    </w:div>
    <w:div w:id="8211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65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5601">
              <w:marLeft w:val="0"/>
              <w:marRight w:val="0"/>
              <w:marTop w:val="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</w:div>
            <w:div w:id="1313946862">
              <w:marLeft w:val="0"/>
              <w:marRight w:val="0"/>
              <w:marTop w:val="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d.xiaonei.com/pages/viewpage.action?pageId=2533452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d.xiaonei.com/pages/viewpage.action?pageId=253345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d.xiaonei.com/pages/viewpage.action?pageId=2533544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3032</Words>
  <Characters>17289</Characters>
  <Application>Microsoft Office Word</Application>
  <DocSecurity>0</DocSecurity>
  <Lines>144</Lines>
  <Paragraphs>40</Paragraphs>
  <ScaleCrop>false</ScaleCrop>
  <Company>RENREN-INC</Company>
  <LinksUpToDate>false</LinksUpToDate>
  <CharactersWithSpaces>20281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2014-09-22T04:15:00Z</dcterms:created>
  <dcterms:modified xsi:type="dcterms:W3CDTF">2014-09-22T04:18:00Z</dcterms:modified>
</cp:coreProperties>
</file>